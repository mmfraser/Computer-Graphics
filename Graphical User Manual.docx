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72" w:type="dxa"/>
        <w:tblInd w:w="45" w:type="dxa"/>
        <w:tblLayout w:type="fixed"/>
        <w:tblCellMar>
          <w:left w:w="10" w:type="dxa"/>
          <w:right w:w="10" w:type="dxa"/>
        </w:tblCellMar>
        <w:tblLook w:val="04A0" w:firstRow="1" w:lastRow="0" w:firstColumn="1" w:lastColumn="0" w:noHBand="0" w:noVBand="1"/>
      </w:tblPr>
      <w:tblGrid>
        <w:gridCol w:w="9972"/>
      </w:tblGrid>
      <w:tr w:rsidR="00FE3E27">
        <w:tc>
          <w:tcPr>
            <w:tcW w:w="997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E3E27" w:rsidRDefault="00C171CA">
            <w:pPr>
              <w:pStyle w:val="Heading"/>
              <w:rPr>
                <w:b/>
                <w:bCs/>
              </w:rPr>
            </w:pPr>
            <w:r>
              <w:rPr>
                <w:b/>
                <w:bCs/>
              </w:rPr>
              <w:t xml:space="preserve">Graphical User </w:t>
            </w:r>
            <w:del w:id="0" w:author="Marc Cooper" w:date="2011-11-14T20:12:00Z">
              <w:r w:rsidDel="0036124D">
                <w:rPr>
                  <w:b/>
                  <w:bCs/>
                </w:rPr>
                <w:delText xml:space="preserve">Manuel </w:delText>
              </w:r>
            </w:del>
            <w:ins w:id="1" w:author="Marc Cooper" w:date="2011-11-14T20:12:00Z">
              <w:r w:rsidR="0036124D">
                <w:rPr>
                  <w:b/>
                  <w:bCs/>
                </w:rPr>
                <w:t>Manual</w:t>
              </w:r>
            </w:ins>
            <w:del w:id="2" w:author="Marc Cooper" w:date="2011-11-14T20:15:00Z">
              <w:r w:rsidDel="000E594E">
                <w:rPr>
                  <w:b/>
                  <w:bCs/>
                </w:rPr>
                <w:delText>:</w:delText>
              </w:r>
            </w:del>
          </w:p>
          <w:p w:rsidR="00FE3E27" w:rsidRDefault="000E594E">
            <w:pPr>
              <w:pStyle w:val="Heading"/>
            </w:pPr>
            <w:ins w:id="3" w:author="Marc Cooper" w:date="2011-11-14T20:15:00Z">
              <w:r>
                <w:t xml:space="preserve">Third Year </w:t>
              </w:r>
            </w:ins>
            <w:r w:rsidR="00C171CA">
              <w:t>Computer Graphics Project</w:t>
            </w:r>
          </w:p>
          <w:p w:rsidR="000E594E" w:rsidRDefault="00C171CA">
            <w:pPr>
              <w:pStyle w:val="Textbody"/>
              <w:tabs>
                <w:tab w:val="left" w:pos="8177"/>
              </w:tabs>
              <w:rPr>
                <w:ins w:id="4" w:author="Marc Cooper" w:date="2011-11-14T20:15:00Z"/>
              </w:rPr>
              <w:pPrChange w:id="5" w:author="Marc Cooper" w:date="2011-11-14T20:14:00Z">
                <w:pPr>
                  <w:pStyle w:val="Textbody"/>
                  <w:jc w:val="right"/>
                </w:pPr>
              </w:pPrChange>
            </w:pPr>
            <w:r>
              <w:t>by Ewan C. Burns and Marc M. Fraser</w:t>
            </w:r>
          </w:p>
          <w:p w:rsidR="00FE3E27" w:rsidDel="000E594E" w:rsidRDefault="00FE3E27">
            <w:pPr>
              <w:pStyle w:val="Textbody"/>
              <w:tabs>
                <w:tab w:val="left" w:pos="8177"/>
              </w:tabs>
              <w:rPr>
                <w:del w:id="6" w:author="Marc Cooper" w:date="2011-11-14T20:14:00Z"/>
                <w:sz w:val="24"/>
                <w:szCs w:val="24"/>
              </w:rPr>
              <w:pPrChange w:id="7" w:author="Marc Cooper" w:date="2011-11-14T20:14:00Z">
                <w:pPr>
                  <w:pStyle w:val="Textbody"/>
                </w:pPr>
              </w:pPrChange>
            </w:pPr>
          </w:p>
          <w:p w:rsidR="00FE3E27" w:rsidRDefault="00C171CA">
            <w:pPr>
              <w:pStyle w:val="Textbody"/>
              <w:tabs>
                <w:tab w:val="left" w:pos="8177"/>
              </w:tabs>
              <w:rPr>
                <w:sz w:val="24"/>
                <w:szCs w:val="24"/>
              </w:rPr>
              <w:pPrChange w:id="8" w:author="Marc Cooper" w:date="2011-11-14T20:14:00Z">
                <w:pPr>
                  <w:pStyle w:val="Textbody"/>
                  <w:jc w:val="right"/>
                </w:pPr>
              </w:pPrChange>
            </w:pPr>
            <w:r>
              <w:t>(</w:t>
            </w:r>
            <w:r>
              <w:fldChar w:fldCharType="begin" w:fldLock="1"/>
            </w:r>
            <w:r>
              <w:instrText xml:space="preserve"> DATE \@ "MMMM' 'd', 'yyyy" </w:instrText>
            </w:r>
            <w:r>
              <w:fldChar w:fldCharType="separate"/>
            </w:r>
            <w:r>
              <w:t>November 11, 2011</w:t>
            </w:r>
            <w:r>
              <w:fldChar w:fldCharType="end"/>
            </w:r>
            <w:r>
              <w:t>)</w:t>
            </w:r>
          </w:p>
        </w:tc>
      </w:tr>
    </w:tbl>
    <w:p w:rsidR="000E594E" w:rsidRDefault="000E594E">
      <w:pPr>
        <w:pStyle w:val="TOC1"/>
        <w:tabs>
          <w:tab w:val="right" w:leader="dot" w:pos="9962"/>
        </w:tabs>
        <w:rPr>
          <w:ins w:id="9" w:author="Marc Cooper" w:date="2011-11-14T20:15:00Z"/>
          <w:rFonts w:ascii="Liberation Serif" w:hAnsi="Liberation Serif"/>
          <w:sz w:val="21"/>
        </w:rPr>
      </w:pPr>
    </w:p>
    <w:p w:rsidR="00F51C87" w:rsidRDefault="00C171CA">
      <w:pPr>
        <w:pStyle w:val="TOC1"/>
        <w:tabs>
          <w:tab w:val="right" w:leader="dot" w:pos="9962"/>
        </w:tabs>
        <w:rPr>
          <w:ins w:id="10" w:author="Marc Cooper" w:date="2011-11-14T21:34:00Z"/>
          <w:rFonts w:cstheme="minorBidi"/>
          <w:noProof/>
          <w:sz w:val="22"/>
          <w:szCs w:val="22"/>
          <w:lang w:val="en-GB" w:eastAsia="en-GB" w:bidi="ar-SA"/>
        </w:rPr>
      </w:pPr>
      <w:r w:rsidRPr="00AD5831">
        <w:rPr>
          <w:rFonts w:ascii="Liberation Serif" w:hAnsi="Liberation Serif"/>
          <w:sz w:val="21"/>
          <w:rPrChange w:id="11" w:author="Marc Cooper" w:date="2011-11-14T20:24:00Z">
            <w:rPr>
              <w:rFonts w:cs="Times New Roman"/>
              <w:sz w:val="22"/>
              <w:szCs w:val="22"/>
            </w:rPr>
          </w:rPrChange>
        </w:rPr>
        <w:fldChar w:fldCharType="begin"/>
      </w:r>
      <w:r w:rsidRPr="00AD5831">
        <w:rPr>
          <w:sz w:val="21"/>
          <w:rPrChange w:id="12" w:author="Marc Cooper" w:date="2011-11-14T20:24:00Z">
            <w:rPr>
              <w:rFonts w:cs="Times New Roman"/>
              <w:sz w:val="22"/>
              <w:szCs w:val="22"/>
            </w:rPr>
          </w:rPrChange>
        </w:rPr>
        <w:instrText xml:space="preserve"> TOC \o "1-9" \l 1-9 </w:instrText>
      </w:r>
      <w:r w:rsidRPr="00AD5831">
        <w:rPr>
          <w:rFonts w:ascii="Liberation Serif" w:hAnsi="Liberation Serif"/>
          <w:sz w:val="21"/>
          <w:rPrChange w:id="13" w:author="Marc Cooper" w:date="2011-11-14T20:24:00Z">
            <w:rPr>
              <w:rFonts w:cs="Times New Roman"/>
              <w:sz w:val="22"/>
              <w:szCs w:val="22"/>
            </w:rPr>
          </w:rPrChange>
        </w:rPr>
        <w:fldChar w:fldCharType="separate"/>
      </w:r>
      <w:ins w:id="14" w:author="Marc Cooper" w:date="2011-11-14T21:34:00Z">
        <w:r w:rsidR="00F51C87">
          <w:rPr>
            <w:noProof/>
          </w:rPr>
          <w:t>Abstract</w:t>
        </w:r>
        <w:r w:rsidR="00F51C87">
          <w:rPr>
            <w:noProof/>
          </w:rPr>
          <w:tab/>
        </w:r>
        <w:r w:rsidR="00F51C87">
          <w:rPr>
            <w:noProof/>
          </w:rPr>
          <w:fldChar w:fldCharType="begin"/>
        </w:r>
        <w:r w:rsidR="00F51C87">
          <w:rPr>
            <w:noProof/>
          </w:rPr>
          <w:instrText xml:space="preserve"> PAGEREF _Toc309069800 \h </w:instrText>
        </w:r>
        <w:r w:rsidR="00F51C87">
          <w:rPr>
            <w:noProof/>
          </w:rPr>
        </w:r>
      </w:ins>
      <w:r w:rsidR="00F51C87">
        <w:rPr>
          <w:noProof/>
        </w:rPr>
        <w:fldChar w:fldCharType="separate"/>
      </w:r>
      <w:ins w:id="15" w:author="Marc Cooper" w:date="2011-11-14T21:34:00Z">
        <w:r w:rsidR="00F51C87">
          <w:rPr>
            <w:noProof/>
          </w:rPr>
          <w:t>1</w:t>
        </w:r>
        <w:r w:rsidR="00F51C87">
          <w:rPr>
            <w:noProof/>
          </w:rPr>
          <w:fldChar w:fldCharType="end"/>
        </w:r>
      </w:ins>
    </w:p>
    <w:p w:rsidR="00F51C87" w:rsidRDefault="00F51C87">
      <w:pPr>
        <w:pStyle w:val="TOC1"/>
        <w:tabs>
          <w:tab w:val="right" w:leader="dot" w:pos="9962"/>
        </w:tabs>
        <w:rPr>
          <w:ins w:id="16" w:author="Marc Cooper" w:date="2011-11-14T21:34:00Z"/>
          <w:rFonts w:cstheme="minorBidi"/>
          <w:noProof/>
          <w:sz w:val="22"/>
          <w:szCs w:val="22"/>
          <w:lang w:val="en-GB" w:eastAsia="en-GB" w:bidi="ar-SA"/>
        </w:rPr>
      </w:pPr>
      <w:ins w:id="17" w:author="Marc Cooper" w:date="2011-11-14T21:34:00Z">
        <w:r>
          <w:rPr>
            <w:noProof/>
          </w:rPr>
          <w:t>1 Overview of all keyboard interactions</w:t>
        </w:r>
        <w:r>
          <w:rPr>
            <w:noProof/>
          </w:rPr>
          <w:tab/>
        </w:r>
        <w:r>
          <w:rPr>
            <w:noProof/>
          </w:rPr>
          <w:fldChar w:fldCharType="begin"/>
        </w:r>
        <w:r>
          <w:rPr>
            <w:noProof/>
          </w:rPr>
          <w:instrText xml:space="preserve"> PAGEREF _Toc309069801 \h </w:instrText>
        </w:r>
        <w:r>
          <w:rPr>
            <w:noProof/>
          </w:rPr>
        </w:r>
      </w:ins>
      <w:r>
        <w:rPr>
          <w:noProof/>
        </w:rPr>
        <w:fldChar w:fldCharType="separate"/>
      </w:r>
      <w:ins w:id="18" w:author="Marc Cooper" w:date="2011-11-14T21:34:00Z">
        <w:r>
          <w:rPr>
            <w:noProof/>
          </w:rPr>
          <w:t>1</w:t>
        </w:r>
        <w:r>
          <w:rPr>
            <w:noProof/>
          </w:rPr>
          <w:fldChar w:fldCharType="end"/>
        </w:r>
      </w:ins>
    </w:p>
    <w:p w:rsidR="00F51C87" w:rsidRDefault="00F51C87">
      <w:pPr>
        <w:pStyle w:val="TOC1"/>
        <w:tabs>
          <w:tab w:val="right" w:leader="dot" w:pos="9962"/>
        </w:tabs>
        <w:rPr>
          <w:ins w:id="19" w:author="Marc Cooper" w:date="2011-11-14T21:34:00Z"/>
          <w:rFonts w:cstheme="minorBidi"/>
          <w:noProof/>
          <w:sz w:val="22"/>
          <w:szCs w:val="22"/>
          <w:lang w:val="en-GB" w:eastAsia="en-GB" w:bidi="ar-SA"/>
        </w:rPr>
      </w:pPr>
      <w:ins w:id="20" w:author="Marc Cooper" w:date="2011-11-14T21:34:00Z">
        <w:r>
          <w:rPr>
            <w:noProof/>
          </w:rPr>
          <w:t>2 Mouse Interactions</w:t>
        </w:r>
        <w:r>
          <w:rPr>
            <w:noProof/>
          </w:rPr>
          <w:tab/>
        </w:r>
        <w:r>
          <w:rPr>
            <w:noProof/>
          </w:rPr>
          <w:fldChar w:fldCharType="begin"/>
        </w:r>
        <w:r>
          <w:rPr>
            <w:noProof/>
          </w:rPr>
          <w:instrText xml:space="preserve"> PAGEREF _Toc309069802 \h </w:instrText>
        </w:r>
        <w:r>
          <w:rPr>
            <w:noProof/>
          </w:rPr>
        </w:r>
      </w:ins>
      <w:r>
        <w:rPr>
          <w:noProof/>
        </w:rPr>
        <w:fldChar w:fldCharType="separate"/>
      </w:r>
      <w:ins w:id="21" w:author="Marc Cooper" w:date="2011-11-14T21:34:00Z">
        <w:r>
          <w:rPr>
            <w:noProof/>
          </w:rPr>
          <w:t>3</w:t>
        </w:r>
        <w:r>
          <w:rPr>
            <w:noProof/>
          </w:rPr>
          <w:fldChar w:fldCharType="end"/>
        </w:r>
      </w:ins>
    </w:p>
    <w:p w:rsidR="00F51C87" w:rsidRDefault="00F51C87">
      <w:pPr>
        <w:pStyle w:val="TOC2"/>
        <w:tabs>
          <w:tab w:val="right" w:leader="dot" w:pos="9962"/>
        </w:tabs>
        <w:rPr>
          <w:ins w:id="22" w:author="Marc Cooper" w:date="2011-11-14T21:34:00Z"/>
          <w:rFonts w:cstheme="minorBidi"/>
          <w:noProof/>
          <w:sz w:val="22"/>
          <w:szCs w:val="22"/>
          <w:lang w:val="en-GB" w:eastAsia="en-GB" w:bidi="ar-SA"/>
        </w:rPr>
      </w:pPr>
      <w:ins w:id="23" w:author="Marc Cooper" w:date="2011-11-14T21:34:00Z">
        <w:r>
          <w:rPr>
            <w:noProof/>
          </w:rPr>
          <w:t>2.1 Left Mouse Button Interactions</w:t>
        </w:r>
        <w:r>
          <w:rPr>
            <w:noProof/>
          </w:rPr>
          <w:tab/>
        </w:r>
        <w:r>
          <w:rPr>
            <w:noProof/>
          </w:rPr>
          <w:fldChar w:fldCharType="begin"/>
        </w:r>
        <w:r>
          <w:rPr>
            <w:noProof/>
          </w:rPr>
          <w:instrText xml:space="preserve"> PAGEREF _Toc309069803 \h </w:instrText>
        </w:r>
        <w:r>
          <w:rPr>
            <w:noProof/>
          </w:rPr>
        </w:r>
      </w:ins>
      <w:r>
        <w:rPr>
          <w:noProof/>
        </w:rPr>
        <w:fldChar w:fldCharType="separate"/>
      </w:r>
      <w:ins w:id="24" w:author="Marc Cooper" w:date="2011-11-14T21:34:00Z">
        <w:r>
          <w:rPr>
            <w:noProof/>
          </w:rPr>
          <w:t>3</w:t>
        </w:r>
        <w:r>
          <w:rPr>
            <w:noProof/>
          </w:rPr>
          <w:fldChar w:fldCharType="end"/>
        </w:r>
      </w:ins>
    </w:p>
    <w:p w:rsidR="00F51C87" w:rsidRDefault="00F51C87">
      <w:pPr>
        <w:pStyle w:val="TOC2"/>
        <w:tabs>
          <w:tab w:val="right" w:leader="dot" w:pos="9962"/>
        </w:tabs>
        <w:rPr>
          <w:ins w:id="25" w:author="Marc Cooper" w:date="2011-11-14T21:34:00Z"/>
          <w:rFonts w:cstheme="minorBidi"/>
          <w:noProof/>
          <w:sz w:val="22"/>
          <w:szCs w:val="22"/>
          <w:lang w:val="en-GB" w:eastAsia="en-GB" w:bidi="ar-SA"/>
        </w:rPr>
      </w:pPr>
      <w:ins w:id="26" w:author="Marc Cooper" w:date="2011-11-14T21:34:00Z">
        <w:r>
          <w:rPr>
            <w:noProof/>
          </w:rPr>
          <w:t>2.2 Right Mouse Button Interactions</w:t>
        </w:r>
        <w:r>
          <w:rPr>
            <w:noProof/>
          </w:rPr>
          <w:tab/>
        </w:r>
        <w:r>
          <w:rPr>
            <w:noProof/>
          </w:rPr>
          <w:fldChar w:fldCharType="begin"/>
        </w:r>
        <w:r>
          <w:rPr>
            <w:noProof/>
          </w:rPr>
          <w:instrText xml:space="preserve"> PAGEREF _Toc309069804 \h </w:instrText>
        </w:r>
        <w:r>
          <w:rPr>
            <w:noProof/>
          </w:rPr>
        </w:r>
      </w:ins>
      <w:r>
        <w:rPr>
          <w:noProof/>
        </w:rPr>
        <w:fldChar w:fldCharType="separate"/>
      </w:r>
      <w:ins w:id="27" w:author="Marc Cooper" w:date="2011-11-14T21:34:00Z">
        <w:r>
          <w:rPr>
            <w:noProof/>
          </w:rPr>
          <w:t>3</w:t>
        </w:r>
        <w:r>
          <w:rPr>
            <w:noProof/>
          </w:rPr>
          <w:fldChar w:fldCharType="end"/>
        </w:r>
      </w:ins>
    </w:p>
    <w:p w:rsidR="00F51C87" w:rsidRDefault="00F51C87">
      <w:pPr>
        <w:pStyle w:val="TOC1"/>
        <w:tabs>
          <w:tab w:val="right" w:leader="dot" w:pos="9962"/>
        </w:tabs>
        <w:rPr>
          <w:ins w:id="28" w:author="Marc Cooper" w:date="2011-11-14T21:34:00Z"/>
          <w:rFonts w:cstheme="minorBidi"/>
          <w:noProof/>
          <w:sz w:val="22"/>
          <w:szCs w:val="22"/>
          <w:lang w:val="en-GB" w:eastAsia="en-GB" w:bidi="ar-SA"/>
        </w:rPr>
      </w:pPr>
      <w:ins w:id="29" w:author="Marc Cooper" w:date="2011-11-14T21:34:00Z">
        <w:r>
          <w:rPr>
            <w:noProof/>
          </w:rPr>
          <w:t>3 Keyboard interactions</w:t>
        </w:r>
        <w:r>
          <w:rPr>
            <w:noProof/>
          </w:rPr>
          <w:tab/>
        </w:r>
        <w:r>
          <w:rPr>
            <w:noProof/>
          </w:rPr>
          <w:fldChar w:fldCharType="begin"/>
        </w:r>
        <w:r>
          <w:rPr>
            <w:noProof/>
          </w:rPr>
          <w:instrText xml:space="preserve"> PAGEREF _Toc309069805 \h </w:instrText>
        </w:r>
        <w:r>
          <w:rPr>
            <w:noProof/>
          </w:rPr>
        </w:r>
      </w:ins>
      <w:r>
        <w:rPr>
          <w:noProof/>
        </w:rPr>
        <w:fldChar w:fldCharType="separate"/>
      </w:r>
      <w:ins w:id="30" w:author="Marc Cooper" w:date="2011-11-14T21:34:00Z">
        <w:r>
          <w:rPr>
            <w:noProof/>
          </w:rPr>
          <w:t>3</w:t>
        </w:r>
        <w:r>
          <w:rPr>
            <w:noProof/>
          </w:rPr>
          <w:fldChar w:fldCharType="end"/>
        </w:r>
      </w:ins>
    </w:p>
    <w:p w:rsidR="00F51C87" w:rsidRDefault="00F51C87">
      <w:pPr>
        <w:pStyle w:val="TOC2"/>
        <w:tabs>
          <w:tab w:val="right" w:leader="dot" w:pos="9962"/>
        </w:tabs>
        <w:rPr>
          <w:ins w:id="31" w:author="Marc Cooper" w:date="2011-11-14T21:34:00Z"/>
          <w:rFonts w:cstheme="minorBidi"/>
          <w:noProof/>
          <w:sz w:val="22"/>
          <w:szCs w:val="22"/>
          <w:lang w:val="en-GB" w:eastAsia="en-GB" w:bidi="ar-SA"/>
        </w:rPr>
      </w:pPr>
      <w:ins w:id="32" w:author="Marc Cooper" w:date="2011-11-14T21:34:00Z">
        <w:r>
          <w:rPr>
            <w:noProof/>
          </w:rPr>
          <w:t>3.2 Switching between scenes</w:t>
        </w:r>
        <w:r>
          <w:rPr>
            <w:noProof/>
          </w:rPr>
          <w:tab/>
        </w:r>
        <w:r>
          <w:rPr>
            <w:noProof/>
          </w:rPr>
          <w:fldChar w:fldCharType="begin"/>
        </w:r>
        <w:r>
          <w:rPr>
            <w:noProof/>
          </w:rPr>
          <w:instrText xml:space="preserve"> PAGEREF _Toc309069806 \h </w:instrText>
        </w:r>
        <w:r>
          <w:rPr>
            <w:noProof/>
          </w:rPr>
        </w:r>
      </w:ins>
      <w:r>
        <w:rPr>
          <w:noProof/>
        </w:rPr>
        <w:fldChar w:fldCharType="separate"/>
      </w:r>
      <w:ins w:id="33" w:author="Marc Cooper" w:date="2011-11-14T21:34:00Z">
        <w:r>
          <w:rPr>
            <w:noProof/>
          </w:rPr>
          <w:t>3</w:t>
        </w:r>
        <w:r>
          <w:rPr>
            <w:noProof/>
          </w:rPr>
          <w:fldChar w:fldCharType="end"/>
        </w:r>
      </w:ins>
    </w:p>
    <w:p w:rsidR="00F51C87" w:rsidRDefault="00F51C87">
      <w:pPr>
        <w:pStyle w:val="TOC3"/>
        <w:tabs>
          <w:tab w:val="right" w:leader="dot" w:pos="9962"/>
        </w:tabs>
        <w:rPr>
          <w:ins w:id="34" w:author="Marc Cooper" w:date="2011-11-14T21:34:00Z"/>
          <w:rFonts w:cstheme="minorBidi"/>
          <w:noProof/>
          <w:sz w:val="22"/>
          <w:szCs w:val="22"/>
          <w:lang w:val="en-GB" w:eastAsia="en-GB" w:bidi="ar-SA"/>
        </w:rPr>
      </w:pPr>
      <w:ins w:id="35" w:author="Marc Cooper" w:date="2011-11-14T21:34:00Z">
        <w:r>
          <w:rPr>
            <w:noProof/>
          </w:rPr>
          <w:t>3.2.1 Direct access scenes</w:t>
        </w:r>
        <w:r>
          <w:rPr>
            <w:noProof/>
          </w:rPr>
          <w:tab/>
        </w:r>
        <w:r>
          <w:rPr>
            <w:noProof/>
          </w:rPr>
          <w:fldChar w:fldCharType="begin"/>
        </w:r>
        <w:r>
          <w:rPr>
            <w:noProof/>
          </w:rPr>
          <w:instrText xml:space="preserve"> PAGEREF _Toc309069807 \h </w:instrText>
        </w:r>
        <w:r>
          <w:rPr>
            <w:noProof/>
          </w:rPr>
        </w:r>
      </w:ins>
      <w:r>
        <w:rPr>
          <w:noProof/>
        </w:rPr>
        <w:fldChar w:fldCharType="separate"/>
      </w:r>
      <w:ins w:id="36" w:author="Marc Cooper" w:date="2011-11-14T21:34:00Z">
        <w:r>
          <w:rPr>
            <w:noProof/>
          </w:rPr>
          <w:t>4</w:t>
        </w:r>
        <w:r>
          <w:rPr>
            <w:noProof/>
          </w:rPr>
          <w:fldChar w:fldCharType="end"/>
        </w:r>
      </w:ins>
    </w:p>
    <w:p w:rsidR="00F51C87" w:rsidRDefault="00F51C87">
      <w:pPr>
        <w:pStyle w:val="TOC3"/>
        <w:tabs>
          <w:tab w:val="right" w:leader="dot" w:pos="9962"/>
        </w:tabs>
        <w:rPr>
          <w:ins w:id="37" w:author="Marc Cooper" w:date="2011-11-14T21:34:00Z"/>
          <w:rFonts w:cstheme="minorBidi"/>
          <w:noProof/>
          <w:sz w:val="22"/>
          <w:szCs w:val="22"/>
          <w:lang w:val="en-GB" w:eastAsia="en-GB" w:bidi="ar-SA"/>
        </w:rPr>
      </w:pPr>
      <w:ins w:id="38" w:author="Marc Cooper" w:date="2011-11-14T21:34:00Z">
        <w:r>
          <w:rPr>
            <w:noProof/>
          </w:rPr>
          <w:t>3.2.2 Toggle access scenes</w:t>
        </w:r>
        <w:r>
          <w:rPr>
            <w:noProof/>
          </w:rPr>
          <w:tab/>
        </w:r>
        <w:r>
          <w:rPr>
            <w:noProof/>
          </w:rPr>
          <w:fldChar w:fldCharType="begin"/>
        </w:r>
        <w:r>
          <w:rPr>
            <w:noProof/>
          </w:rPr>
          <w:instrText xml:space="preserve"> PAGEREF _Toc309069808 \h </w:instrText>
        </w:r>
        <w:r>
          <w:rPr>
            <w:noProof/>
          </w:rPr>
        </w:r>
      </w:ins>
      <w:r>
        <w:rPr>
          <w:noProof/>
        </w:rPr>
        <w:fldChar w:fldCharType="separate"/>
      </w:r>
      <w:ins w:id="39" w:author="Marc Cooper" w:date="2011-11-14T21:34:00Z">
        <w:r>
          <w:rPr>
            <w:noProof/>
          </w:rPr>
          <w:t>5</w:t>
        </w:r>
        <w:r>
          <w:rPr>
            <w:noProof/>
          </w:rPr>
          <w:fldChar w:fldCharType="end"/>
        </w:r>
      </w:ins>
    </w:p>
    <w:p w:rsidR="00F51C87" w:rsidRDefault="00F51C87">
      <w:pPr>
        <w:pStyle w:val="TOC2"/>
        <w:tabs>
          <w:tab w:val="right" w:leader="dot" w:pos="9962"/>
        </w:tabs>
        <w:rPr>
          <w:ins w:id="40" w:author="Marc Cooper" w:date="2011-11-14T21:34:00Z"/>
          <w:rFonts w:cstheme="minorBidi"/>
          <w:noProof/>
          <w:sz w:val="22"/>
          <w:szCs w:val="22"/>
          <w:lang w:val="en-GB" w:eastAsia="en-GB" w:bidi="ar-SA"/>
        </w:rPr>
      </w:pPr>
      <w:ins w:id="41" w:author="Marc Cooper" w:date="2011-11-14T21:34:00Z">
        <w:r>
          <w:rPr>
            <w:noProof/>
          </w:rPr>
          <w:t>3.3 Display options</w:t>
        </w:r>
        <w:r>
          <w:rPr>
            <w:noProof/>
          </w:rPr>
          <w:tab/>
        </w:r>
        <w:r>
          <w:rPr>
            <w:noProof/>
          </w:rPr>
          <w:fldChar w:fldCharType="begin"/>
        </w:r>
        <w:r>
          <w:rPr>
            <w:noProof/>
          </w:rPr>
          <w:instrText xml:space="preserve"> PAGEREF _Toc309069809 \h </w:instrText>
        </w:r>
        <w:r>
          <w:rPr>
            <w:noProof/>
          </w:rPr>
        </w:r>
      </w:ins>
      <w:r>
        <w:rPr>
          <w:noProof/>
        </w:rPr>
        <w:fldChar w:fldCharType="separate"/>
      </w:r>
      <w:ins w:id="42" w:author="Marc Cooper" w:date="2011-11-14T21:34:00Z">
        <w:r>
          <w:rPr>
            <w:noProof/>
          </w:rPr>
          <w:t>5</w:t>
        </w:r>
        <w:r>
          <w:rPr>
            <w:noProof/>
          </w:rPr>
          <w:fldChar w:fldCharType="end"/>
        </w:r>
      </w:ins>
    </w:p>
    <w:p w:rsidR="00F51C87" w:rsidRDefault="00F51C87">
      <w:pPr>
        <w:pStyle w:val="TOC3"/>
        <w:tabs>
          <w:tab w:val="right" w:leader="dot" w:pos="9962"/>
        </w:tabs>
        <w:rPr>
          <w:ins w:id="43" w:author="Marc Cooper" w:date="2011-11-14T21:34:00Z"/>
          <w:rFonts w:cstheme="minorBidi"/>
          <w:noProof/>
          <w:sz w:val="22"/>
          <w:szCs w:val="22"/>
          <w:lang w:val="en-GB" w:eastAsia="en-GB" w:bidi="ar-SA"/>
        </w:rPr>
      </w:pPr>
      <w:ins w:id="44" w:author="Marc Cooper" w:date="2011-11-14T21:34:00Z">
        <w:r>
          <w:rPr>
            <w:noProof/>
          </w:rPr>
          <w:t>3.3.1 Placing the origin</w:t>
        </w:r>
        <w:r>
          <w:rPr>
            <w:noProof/>
          </w:rPr>
          <w:tab/>
        </w:r>
        <w:r>
          <w:rPr>
            <w:noProof/>
          </w:rPr>
          <w:fldChar w:fldCharType="begin"/>
        </w:r>
        <w:r>
          <w:rPr>
            <w:noProof/>
          </w:rPr>
          <w:instrText xml:space="preserve"> PAGEREF _Toc309069810 \h </w:instrText>
        </w:r>
        <w:r>
          <w:rPr>
            <w:noProof/>
          </w:rPr>
        </w:r>
      </w:ins>
      <w:r>
        <w:rPr>
          <w:noProof/>
        </w:rPr>
        <w:fldChar w:fldCharType="separate"/>
      </w:r>
      <w:ins w:id="45" w:author="Marc Cooper" w:date="2011-11-14T21:34:00Z">
        <w:r>
          <w:rPr>
            <w:noProof/>
          </w:rPr>
          <w:t>5</w:t>
        </w:r>
        <w:r>
          <w:rPr>
            <w:noProof/>
          </w:rPr>
          <w:fldChar w:fldCharType="end"/>
        </w:r>
      </w:ins>
    </w:p>
    <w:p w:rsidR="00F51C87" w:rsidRDefault="00F51C87">
      <w:pPr>
        <w:pStyle w:val="TOC3"/>
        <w:tabs>
          <w:tab w:val="right" w:leader="dot" w:pos="9962"/>
        </w:tabs>
        <w:rPr>
          <w:ins w:id="46" w:author="Marc Cooper" w:date="2011-11-14T21:34:00Z"/>
          <w:rFonts w:cstheme="minorBidi"/>
          <w:noProof/>
          <w:sz w:val="22"/>
          <w:szCs w:val="22"/>
          <w:lang w:val="en-GB" w:eastAsia="en-GB" w:bidi="ar-SA"/>
        </w:rPr>
      </w:pPr>
      <w:ins w:id="47" w:author="Marc Cooper" w:date="2011-11-14T21:34:00Z">
        <w:r>
          <w:rPr>
            <w:noProof/>
          </w:rPr>
          <w:t>3.3.2 Showing the axes</w:t>
        </w:r>
        <w:r>
          <w:rPr>
            <w:noProof/>
          </w:rPr>
          <w:tab/>
        </w:r>
        <w:r>
          <w:rPr>
            <w:noProof/>
          </w:rPr>
          <w:fldChar w:fldCharType="begin"/>
        </w:r>
        <w:r>
          <w:rPr>
            <w:noProof/>
          </w:rPr>
          <w:instrText xml:space="preserve"> PAGEREF _Toc309069811 \h </w:instrText>
        </w:r>
        <w:r>
          <w:rPr>
            <w:noProof/>
          </w:rPr>
        </w:r>
      </w:ins>
      <w:r>
        <w:rPr>
          <w:noProof/>
        </w:rPr>
        <w:fldChar w:fldCharType="separate"/>
      </w:r>
      <w:ins w:id="48" w:author="Marc Cooper" w:date="2011-11-14T21:34:00Z">
        <w:r>
          <w:rPr>
            <w:noProof/>
          </w:rPr>
          <w:t>5</w:t>
        </w:r>
        <w:r>
          <w:rPr>
            <w:noProof/>
          </w:rPr>
          <w:fldChar w:fldCharType="end"/>
        </w:r>
      </w:ins>
    </w:p>
    <w:p w:rsidR="00F51C87" w:rsidRDefault="00F51C87">
      <w:pPr>
        <w:pStyle w:val="TOC3"/>
        <w:tabs>
          <w:tab w:val="right" w:leader="dot" w:pos="9962"/>
        </w:tabs>
        <w:rPr>
          <w:ins w:id="49" w:author="Marc Cooper" w:date="2011-11-14T21:34:00Z"/>
          <w:rFonts w:cstheme="minorBidi"/>
          <w:noProof/>
          <w:sz w:val="22"/>
          <w:szCs w:val="22"/>
          <w:lang w:val="en-GB" w:eastAsia="en-GB" w:bidi="ar-SA"/>
        </w:rPr>
      </w:pPr>
      <w:ins w:id="50" w:author="Marc Cooper" w:date="2011-11-14T21:34:00Z">
        <w:r>
          <w:rPr>
            <w:noProof/>
          </w:rPr>
          <w:t>3.3.3 Switching between full polygon or empty polygons (wireframe)</w:t>
        </w:r>
        <w:r>
          <w:rPr>
            <w:noProof/>
          </w:rPr>
          <w:tab/>
        </w:r>
        <w:r>
          <w:rPr>
            <w:noProof/>
          </w:rPr>
          <w:fldChar w:fldCharType="begin"/>
        </w:r>
        <w:r>
          <w:rPr>
            <w:noProof/>
          </w:rPr>
          <w:instrText xml:space="preserve"> PAGEREF _Toc309069812 \h </w:instrText>
        </w:r>
        <w:r>
          <w:rPr>
            <w:noProof/>
          </w:rPr>
        </w:r>
      </w:ins>
      <w:r>
        <w:rPr>
          <w:noProof/>
        </w:rPr>
        <w:fldChar w:fldCharType="separate"/>
      </w:r>
      <w:ins w:id="51" w:author="Marc Cooper" w:date="2011-11-14T21:34:00Z">
        <w:r>
          <w:rPr>
            <w:noProof/>
          </w:rPr>
          <w:t>6</w:t>
        </w:r>
        <w:r>
          <w:rPr>
            <w:noProof/>
          </w:rPr>
          <w:fldChar w:fldCharType="end"/>
        </w:r>
      </w:ins>
    </w:p>
    <w:p w:rsidR="00F51C87" w:rsidRDefault="00F51C87">
      <w:pPr>
        <w:pStyle w:val="TOC2"/>
        <w:tabs>
          <w:tab w:val="right" w:leader="dot" w:pos="9962"/>
        </w:tabs>
        <w:rPr>
          <w:ins w:id="52" w:author="Marc Cooper" w:date="2011-11-14T21:34:00Z"/>
          <w:rFonts w:cstheme="minorBidi"/>
          <w:noProof/>
          <w:sz w:val="22"/>
          <w:szCs w:val="22"/>
          <w:lang w:val="en-GB" w:eastAsia="en-GB" w:bidi="ar-SA"/>
        </w:rPr>
      </w:pPr>
      <w:ins w:id="53" w:author="Marc Cooper" w:date="2011-11-14T21:34:00Z">
        <w:r>
          <w:rPr>
            <w:noProof/>
          </w:rPr>
          <w:t>3.4 Model Animation</w:t>
        </w:r>
        <w:r>
          <w:rPr>
            <w:noProof/>
          </w:rPr>
          <w:tab/>
        </w:r>
        <w:r>
          <w:rPr>
            <w:noProof/>
          </w:rPr>
          <w:fldChar w:fldCharType="begin"/>
        </w:r>
        <w:r>
          <w:rPr>
            <w:noProof/>
          </w:rPr>
          <w:instrText xml:space="preserve"> PAGEREF _Toc309069813 \h </w:instrText>
        </w:r>
        <w:r>
          <w:rPr>
            <w:noProof/>
          </w:rPr>
        </w:r>
      </w:ins>
      <w:r>
        <w:rPr>
          <w:noProof/>
        </w:rPr>
        <w:fldChar w:fldCharType="separate"/>
      </w:r>
      <w:ins w:id="54" w:author="Marc Cooper" w:date="2011-11-14T21:34:00Z">
        <w:r>
          <w:rPr>
            <w:noProof/>
          </w:rPr>
          <w:t>7</w:t>
        </w:r>
        <w:r>
          <w:rPr>
            <w:noProof/>
          </w:rPr>
          <w:fldChar w:fldCharType="end"/>
        </w:r>
      </w:ins>
    </w:p>
    <w:p w:rsidR="00F51C87" w:rsidRDefault="00F51C87">
      <w:pPr>
        <w:pStyle w:val="TOC3"/>
        <w:tabs>
          <w:tab w:val="right" w:leader="dot" w:pos="9962"/>
        </w:tabs>
        <w:rPr>
          <w:ins w:id="55" w:author="Marc Cooper" w:date="2011-11-14T21:34:00Z"/>
          <w:rFonts w:cstheme="minorBidi"/>
          <w:noProof/>
          <w:sz w:val="22"/>
          <w:szCs w:val="22"/>
          <w:lang w:val="en-GB" w:eastAsia="en-GB" w:bidi="ar-SA"/>
        </w:rPr>
      </w:pPr>
      <w:ins w:id="56" w:author="Marc Cooper" w:date="2011-11-14T21:34:00Z">
        <w:r>
          <w:rPr>
            <w:noProof/>
          </w:rPr>
          <w:t>3.4.1 Jaw Animation</w:t>
        </w:r>
        <w:r>
          <w:rPr>
            <w:noProof/>
          </w:rPr>
          <w:tab/>
        </w:r>
        <w:r>
          <w:rPr>
            <w:noProof/>
          </w:rPr>
          <w:fldChar w:fldCharType="begin"/>
        </w:r>
        <w:r>
          <w:rPr>
            <w:noProof/>
          </w:rPr>
          <w:instrText xml:space="preserve"> PAGEREF _Toc309069814 \h </w:instrText>
        </w:r>
        <w:r>
          <w:rPr>
            <w:noProof/>
          </w:rPr>
        </w:r>
      </w:ins>
      <w:r>
        <w:rPr>
          <w:noProof/>
        </w:rPr>
        <w:fldChar w:fldCharType="separate"/>
      </w:r>
      <w:ins w:id="57" w:author="Marc Cooper" w:date="2011-11-14T21:34:00Z">
        <w:r>
          <w:rPr>
            <w:noProof/>
          </w:rPr>
          <w:t>7</w:t>
        </w:r>
        <w:r>
          <w:rPr>
            <w:noProof/>
          </w:rPr>
          <w:fldChar w:fldCharType="end"/>
        </w:r>
      </w:ins>
    </w:p>
    <w:p w:rsidR="00F51C87" w:rsidRDefault="00F51C87">
      <w:pPr>
        <w:pStyle w:val="TOC3"/>
        <w:tabs>
          <w:tab w:val="right" w:leader="dot" w:pos="9962"/>
        </w:tabs>
        <w:rPr>
          <w:ins w:id="58" w:author="Marc Cooper" w:date="2011-11-14T21:34:00Z"/>
          <w:rFonts w:cstheme="minorBidi"/>
          <w:noProof/>
          <w:sz w:val="22"/>
          <w:szCs w:val="22"/>
          <w:lang w:val="en-GB" w:eastAsia="en-GB" w:bidi="ar-SA"/>
        </w:rPr>
      </w:pPr>
      <w:ins w:id="59" w:author="Marc Cooper" w:date="2011-11-14T21:34:00Z">
        <w:r>
          <w:rPr>
            <w:noProof/>
          </w:rPr>
          <w:t>3.4.2 Neck animation</w:t>
        </w:r>
        <w:r>
          <w:rPr>
            <w:noProof/>
          </w:rPr>
          <w:tab/>
        </w:r>
        <w:r>
          <w:rPr>
            <w:noProof/>
          </w:rPr>
          <w:fldChar w:fldCharType="begin"/>
        </w:r>
        <w:r>
          <w:rPr>
            <w:noProof/>
          </w:rPr>
          <w:instrText xml:space="preserve"> PAGEREF _Toc309069815 \h </w:instrText>
        </w:r>
        <w:r>
          <w:rPr>
            <w:noProof/>
          </w:rPr>
        </w:r>
      </w:ins>
      <w:r>
        <w:rPr>
          <w:noProof/>
        </w:rPr>
        <w:fldChar w:fldCharType="separate"/>
      </w:r>
      <w:ins w:id="60" w:author="Marc Cooper" w:date="2011-11-14T21:34:00Z">
        <w:r>
          <w:rPr>
            <w:noProof/>
          </w:rPr>
          <w:t>7</w:t>
        </w:r>
        <w:r>
          <w:rPr>
            <w:noProof/>
          </w:rPr>
          <w:fldChar w:fldCharType="end"/>
        </w:r>
      </w:ins>
    </w:p>
    <w:p w:rsidR="00F51C87" w:rsidRDefault="00F51C87">
      <w:pPr>
        <w:pStyle w:val="TOC3"/>
        <w:tabs>
          <w:tab w:val="right" w:leader="dot" w:pos="9962"/>
        </w:tabs>
        <w:rPr>
          <w:ins w:id="61" w:author="Marc Cooper" w:date="2011-11-14T21:34:00Z"/>
          <w:rFonts w:cstheme="minorBidi"/>
          <w:noProof/>
          <w:sz w:val="22"/>
          <w:szCs w:val="22"/>
          <w:lang w:val="en-GB" w:eastAsia="en-GB" w:bidi="ar-SA"/>
        </w:rPr>
      </w:pPr>
      <w:ins w:id="62" w:author="Marc Cooper" w:date="2011-11-14T21:34:00Z">
        <w:r>
          <w:rPr>
            <w:noProof/>
          </w:rPr>
          <w:t>3.4.3 Knee animation</w:t>
        </w:r>
        <w:r>
          <w:rPr>
            <w:noProof/>
          </w:rPr>
          <w:tab/>
        </w:r>
        <w:r>
          <w:rPr>
            <w:noProof/>
          </w:rPr>
          <w:fldChar w:fldCharType="begin"/>
        </w:r>
        <w:r>
          <w:rPr>
            <w:noProof/>
          </w:rPr>
          <w:instrText xml:space="preserve"> PAGEREF _Toc309069816 \h </w:instrText>
        </w:r>
        <w:r>
          <w:rPr>
            <w:noProof/>
          </w:rPr>
        </w:r>
      </w:ins>
      <w:r>
        <w:rPr>
          <w:noProof/>
        </w:rPr>
        <w:fldChar w:fldCharType="separate"/>
      </w:r>
      <w:ins w:id="63" w:author="Marc Cooper" w:date="2011-11-14T21:34:00Z">
        <w:r>
          <w:rPr>
            <w:noProof/>
          </w:rPr>
          <w:t>8</w:t>
        </w:r>
        <w:r>
          <w:rPr>
            <w:noProof/>
          </w:rPr>
          <w:fldChar w:fldCharType="end"/>
        </w:r>
      </w:ins>
    </w:p>
    <w:p w:rsidR="00F51C87" w:rsidRDefault="00F51C87">
      <w:pPr>
        <w:pStyle w:val="TOC3"/>
        <w:tabs>
          <w:tab w:val="right" w:leader="dot" w:pos="9962"/>
        </w:tabs>
        <w:rPr>
          <w:ins w:id="64" w:author="Marc Cooper" w:date="2011-11-14T21:34:00Z"/>
          <w:rFonts w:cstheme="minorBidi"/>
          <w:noProof/>
          <w:sz w:val="22"/>
          <w:szCs w:val="22"/>
          <w:lang w:val="en-GB" w:eastAsia="en-GB" w:bidi="ar-SA"/>
        </w:rPr>
      </w:pPr>
      <w:ins w:id="65" w:author="Marc Cooper" w:date="2011-11-14T21:34:00Z">
        <w:r>
          <w:rPr>
            <w:noProof/>
          </w:rPr>
          <w:t>3.4.4 Animation: eating a leaf from the tree</w:t>
        </w:r>
        <w:r>
          <w:rPr>
            <w:noProof/>
          </w:rPr>
          <w:tab/>
        </w:r>
        <w:r>
          <w:rPr>
            <w:noProof/>
          </w:rPr>
          <w:fldChar w:fldCharType="begin"/>
        </w:r>
        <w:r>
          <w:rPr>
            <w:noProof/>
          </w:rPr>
          <w:instrText xml:space="preserve"> PAGEREF _Toc309069817 \h </w:instrText>
        </w:r>
        <w:r>
          <w:rPr>
            <w:noProof/>
          </w:rPr>
        </w:r>
      </w:ins>
      <w:r>
        <w:rPr>
          <w:noProof/>
        </w:rPr>
        <w:fldChar w:fldCharType="separate"/>
      </w:r>
      <w:ins w:id="66" w:author="Marc Cooper" w:date="2011-11-14T21:34:00Z">
        <w:r>
          <w:rPr>
            <w:noProof/>
          </w:rPr>
          <w:t>8</w:t>
        </w:r>
        <w:r>
          <w:rPr>
            <w:noProof/>
          </w:rPr>
          <w:fldChar w:fldCharType="end"/>
        </w:r>
      </w:ins>
    </w:p>
    <w:p w:rsidR="00FE3E27" w:rsidRPr="00AD5831" w:rsidDel="0036124D" w:rsidRDefault="00C171CA">
      <w:pPr>
        <w:pStyle w:val="ContentsHeading"/>
        <w:tabs>
          <w:tab w:val="right" w:leader="dot" w:pos="9360"/>
        </w:tabs>
        <w:rPr>
          <w:del w:id="67" w:author="Marc Cooper" w:date="2011-11-14T20:12:00Z"/>
          <w:noProof/>
          <w:sz w:val="21"/>
          <w:szCs w:val="21"/>
          <w:rPrChange w:id="68" w:author="Marc Cooper" w:date="2011-11-14T20:24:00Z">
            <w:rPr>
              <w:del w:id="69" w:author="Marc Cooper" w:date="2011-11-14T20:12:00Z"/>
              <w:noProof/>
            </w:rPr>
          </w:rPrChange>
        </w:rPr>
      </w:pPr>
      <w:del w:id="70" w:author="Marc Cooper" w:date="2011-11-14T20:12:00Z">
        <w:r w:rsidRPr="00AD5831" w:rsidDel="0036124D">
          <w:rPr>
            <w:noProof/>
            <w:sz w:val="21"/>
            <w:szCs w:val="21"/>
            <w:rPrChange w:id="71" w:author="Marc Cooper" w:date="2011-11-14T20:24:00Z">
              <w:rPr>
                <w:noProof/>
                <w:sz w:val="22"/>
                <w:szCs w:val="22"/>
              </w:rPr>
            </w:rPrChange>
          </w:rPr>
          <w:delText>Table of Contents</w:delText>
        </w:r>
      </w:del>
    </w:p>
    <w:p w:rsidR="00FE3E27" w:rsidRPr="00AD5831" w:rsidDel="0036124D" w:rsidRDefault="00C171CA">
      <w:pPr>
        <w:pStyle w:val="Contents1"/>
        <w:rPr>
          <w:del w:id="72" w:author="Marc Cooper" w:date="2011-11-14T20:12:00Z"/>
          <w:noProof/>
          <w:sz w:val="21"/>
          <w:szCs w:val="21"/>
          <w:rPrChange w:id="73" w:author="Marc Cooper" w:date="2011-11-14T20:24:00Z">
            <w:rPr>
              <w:del w:id="74" w:author="Marc Cooper" w:date="2011-11-14T20:12:00Z"/>
              <w:noProof/>
            </w:rPr>
          </w:rPrChange>
        </w:rPr>
      </w:pPr>
      <w:del w:id="75" w:author="Marc Cooper" w:date="2011-11-14T20:12:00Z">
        <w:r w:rsidRPr="00AD5831" w:rsidDel="0036124D">
          <w:rPr>
            <w:noProof/>
            <w:sz w:val="21"/>
            <w:szCs w:val="21"/>
            <w:rPrChange w:id="76" w:author="Marc Cooper" w:date="2011-11-14T20:24:00Z">
              <w:rPr>
                <w:noProof/>
              </w:rPr>
            </w:rPrChange>
          </w:rPr>
          <w:delText>Abstract</w:delText>
        </w:r>
        <w:r w:rsidRPr="00AD5831" w:rsidDel="0036124D">
          <w:rPr>
            <w:noProof/>
            <w:sz w:val="21"/>
            <w:szCs w:val="21"/>
            <w:rPrChange w:id="77" w:author="Marc Cooper" w:date="2011-11-14T20:24:00Z">
              <w:rPr>
                <w:noProof/>
              </w:rPr>
            </w:rPrChange>
          </w:rPr>
          <w:tab/>
          <w:delText>1</w:delText>
        </w:r>
      </w:del>
    </w:p>
    <w:p w:rsidR="00FE3E27" w:rsidRPr="00AD5831" w:rsidDel="0036124D" w:rsidRDefault="00C171CA">
      <w:pPr>
        <w:pStyle w:val="Contents1"/>
        <w:rPr>
          <w:del w:id="78" w:author="Marc Cooper" w:date="2011-11-14T20:12:00Z"/>
          <w:noProof/>
          <w:sz w:val="21"/>
          <w:szCs w:val="21"/>
          <w:rPrChange w:id="79" w:author="Marc Cooper" w:date="2011-11-14T20:24:00Z">
            <w:rPr>
              <w:del w:id="80" w:author="Marc Cooper" w:date="2011-11-14T20:12:00Z"/>
              <w:noProof/>
            </w:rPr>
          </w:rPrChange>
        </w:rPr>
      </w:pPr>
      <w:del w:id="81" w:author="Marc Cooper" w:date="2011-11-14T20:12:00Z">
        <w:r w:rsidRPr="00AD5831" w:rsidDel="0036124D">
          <w:rPr>
            <w:noProof/>
            <w:sz w:val="21"/>
            <w:szCs w:val="21"/>
            <w:rPrChange w:id="82" w:author="Marc Cooper" w:date="2011-11-14T20:24:00Z">
              <w:rPr>
                <w:noProof/>
              </w:rPr>
            </w:rPrChange>
          </w:rPr>
          <w:delText>1 Overview of all keyboard interactions</w:delText>
        </w:r>
        <w:r w:rsidRPr="00AD5831" w:rsidDel="0036124D">
          <w:rPr>
            <w:noProof/>
            <w:sz w:val="21"/>
            <w:szCs w:val="21"/>
            <w:rPrChange w:id="83" w:author="Marc Cooper" w:date="2011-11-14T20:24:00Z">
              <w:rPr>
                <w:noProof/>
              </w:rPr>
            </w:rPrChange>
          </w:rPr>
          <w:tab/>
          <w:delText>1</w:delText>
        </w:r>
      </w:del>
    </w:p>
    <w:p w:rsidR="00FE3E27" w:rsidRPr="00AD5831" w:rsidDel="0036124D" w:rsidRDefault="00C171CA">
      <w:pPr>
        <w:pStyle w:val="Contents1"/>
        <w:rPr>
          <w:del w:id="84" w:author="Marc Cooper" w:date="2011-11-14T20:12:00Z"/>
          <w:noProof/>
          <w:sz w:val="21"/>
          <w:szCs w:val="21"/>
          <w:rPrChange w:id="85" w:author="Marc Cooper" w:date="2011-11-14T20:24:00Z">
            <w:rPr>
              <w:del w:id="86" w:author="Marc Cooper" w:date="2011-11-14T20:12:00Z"/>
              <w:noProof/>
            </w:rPr>
          </w:rPrChange>
        </w:rPr>
      </w:pPr>
      <w:del w:id="87" w:author="Marc Cooper" w:date="2011-11-14T20:12:00Z">
        <w:r w:rsidRPr="00AD5831" w:rsidDel="0036124D">
          <w:rPr>
            <w:noProof/>
            <w:sz w:val="21"/>
            <w:szCs w:val="21"/>
            <w:rPrChange w:id="88" w:author="Marc Cooper" w:date="2011-11-14T20:24:00Z">
              <w:rPr>
                <w:noProof/>
              </w:rPr>
            </w:rPrChange>
          </w:rPr>
          <w:delText>2 Mouse Interactions</w:delText>
        </w:r>
        <w:r w:rsidRPr="00AD5831" w:rsidDel="0036124D">
          <w:rPr>
            <w:noProof/>
            <w:sz w:val="21"/>
            <w:szCs w:val="21"/>
            <w:rPrChange w:id="89" w:author="Marc Cooper" w:date="2011-11-14T20:24:00Z">
              <w:rPr>
                <w:noProof/>
              </w:rPr>
            </w:rPrChange>
          </w:rPr>
          <w:tab/>
          <w:delText>2</w:delText>
        </w:r>
      </w:del>
    </w:p>
    <w:p w:rsidR="00FE3E27" w:rsidRPr="00AD5831" w:rsidDel="0036124D" w:rsidRDefault="00C171CA">
      <w:pPr>
        <w:pStyle w:val="Contents2"/>
        <w:rPr>
          <w:del w:id="90" w:author="Marc Cooper" w:date="2011-11-14T20:12:00Z"/>
          <w:noProof/>
          <w:sz w:val="21"/>
          <w:szCs w:val="21"/>
          <w:rPrChange w:id="91" w:author="Marc Cooper" w:date="2011-11-14T20:24:00Z">
            <w:rPr>
              <w:del w:id="92" w:author="Marc Cooper" w:date="2011-11-14T20:12:00Z"/>
              <w:noProof/>
            </w:rPr>
          </w:rPrChange>
        </w:rPr>
      </w:pPr>
      <w:del w:id="93" w:author="Marc Cooper" w:date="2011-11-14T20:12:00Z">
        <w:r w:rsidRPr="00AD5831" w:rsidDel="0036124D">
          <w:rPr>
            <w:noProof/>
            <w:sz w:val="21"/>
            <w:szCs w:val="21"/>
            <w:rPrChange w:id="94" w:author="Marc Cooper" w:date="2011-11-14T20:24:00Z">
              <w:rPr>
                <w:noProof/>
              </w:rPr>
            </w:rPrChange>
          </w:rPr>
          <w:delText>2.1 Left Button Interactions</w:delText>
        </w:r>
        <w:r w:rsidRPr="00AD5831" w:rsidDel="0036124D">
          <w:rPr>
            <w:noProof/>
            <w:sz w:val="21"/>
            <w:szCs w:val="21"/>
            <w:rPrChange w:id="95" w:author="Marc Cooper" w:date="2011-11-14T20:24:00Z">
              <w:rPr>
                <w:noProof/>
              </w:rPr>
            </w:rPrChange>
          </w:rPr>
          <w:tab/>
          <w:delText>3</w:delText>
        </w:r>
      </w:del>
    </w:p>
    <w:p w:rsidR="00FE3E27" w:rsidRPr="00AD5831" w:rsidDel="0036124D" w:rsidRDefault="00C171CA">
      <w:pPr>
        <w:pStyle w:val="Contents4"/>
        <w:rPr>
          <w:del w:id="96" w:author="Marc Cooper" w:date="2011-11-14T20:12:00Z"/>
          <w:noProof/>
          <w:sz w:val="21"/>
          <w:szCs w:val="21"/>
          <w:rPrChange w:id="97" w:author="Marc Cooper" w:date="2011-11-14T20:24:00Z">
            <w:rPr>
              <w:del w:id="98" w:author="Marc Cooper" w:date="2011-11-14T20:12:00Z"/>
              <w:noProof/>
            </w:rPr>
          </w:rPrChange>
        </w:rPr>
      </w:pPr>
      <w:del w:id="99" w:author="Marc Cooper" w:date="2011-11-14T20:12:00Z">
        <w:r w:rsidRPr="00AD5831" w:rsidDel="0036124D">
          <w:rPr>
            <w:noProof/>
            <w:sz w:val="21"/>
            <w:szCs w:val="21"/>
            <w:rPrChange w:id="100" w:author="Marc Cooper" w:date="2011-11-14T20:24:00Z">
              <w:rPr>
                <w:noProof/>
              </w:rPr>
            </w:rPrChange>
          </w:rPr>
          <w:delText>Figure i. Effects of x and y displacements of mouse when left button is held down</w:delText>
        </w:r>
        <w:r w:rsidRPr="00AD5831" w:rsidDel="0036124D">
          <w:rPr>
            <w:noProof/>
            <w:sz w:val="21"/>
            <w:szCs w:val="21"/>
            <w:rPrChange w:id="101" w:author="Marc Cooper" w:date="2011-11-14T20:24:00Z">
              <w:rPr>
                <w:noProof/>
              </w:rPr>
            </w:rPrChange>
          </w:rPr>
          <w:tab/>
          <w:delText>3</w:delText>
        </w:r>
      </w:del>
    </w:p>
    <w:p w:rsidR="00FE3E27" w:rsidRPr="00AD5831" w:rsidDel="0036124D" w:rsidRDefault="00C171CA">
      <w:pPr>
        <w:pStyle w:val="Contents2"/>
        <w:rPr>
          <w:del w:id="102" w:author="Marc Cooper" w:date="2011-11-14T20:12:00Z"/>
          <w:noProof/>
          <w:sz w:val="21"/>
          <w:szCs w:val="21"/>
          <w:rPrChange w:id="103" w:author="Marc Cooper" w:date="2011-11-14T20:24:00Z">
            <w:rPr>
              <w:del w:id="104" w:author="Marc Cooper" w:date="2011-11-14T20:12:00Z"/>
              <w:noProof/>
            </w:rPr>
          </w:rPrChange>
        </w:rPr>
      </w:pPr>
      <w:del w:id="105" w:author="Marc Cooper" w:date="2011-11-14T20:12:00Z">
        <w:r w:rsidRPr="00AD5831" w:rsidDel="0036124D">
          <w:rPr>
            <w:noProof/>
            <w:sz w:val="21"/>
            <w:szCs w:val="21"/>
            <w:rPrChange w:id="106" w:author="Marc Cooper" w:date="2011-11-14T20:24:00Z">
              <w:rPr>
                <w:noProof/>
              </w:rPr>
            </w:rPrChange>
          </w:rPr>
          <w:delText>2.2 Right button interactions</w:delText>
        </w:r>
        <w:r w:rsidRPr="00AD5831" w:rsidDel="0036124D">
          <w:rPr>
            <w:noProof/>
            <w:sz w:val="21"/>
            <w:szCs w:val="21"/>
            <w:rPrChange w:id="107" w:author="Marc Cooper" w:date="2011-11-14T20:24:00Z">
              <w:rPr>
                <w:noProof/>
              </w:rPr>
            </w:rPrChange>
          </w:rPr>
          <w:tab/>
          <w:delText>3</w:delText>
        </w:r>
      </w:del>
    </w:p>
    <w:p w:rsidR="00FE3E27" w:rsidRPr="00AD5831" w:rsidDel="0036124D" w:rsidRDefault="00C171CA">
      <w:pPr>
        <w:pStyle w:val="Contents1"/>
        <w:rPr>
          <w:del w:id="108" w:author="Marc Cooper" w:date="2011-11-14T20:12:00Z"/>
          <w:noProof/>
          <w:sz w:val="21"/>
          <w:szCs w:val="21"/>
          <w:rPrChange w:id="109" w:author="Marc Cooper" w:date="2011-11-14T20:24:00Z">
            <w:rPr>
              <w:del w:id="110" w:author="Marc Cooper" w:date="2011-11-14T20:12:00Z"/>
              <w:noProof/>
            </w:rPr>
          </w:rPrChange>
        </w:rPr>
      </w:pPr>
      <w:del w:id="111" w:author="Marc Cooper" w:date="2011-11-14T20:12:00Z">
        <w:r w:rsidRPr="00AD5831" w:rsidDel="0036124D">
          <w:rPr>
            <w:noProof/>
            <w:sz w:val="21"/>
            <w:szCs w:val="21"/>
            <w:rPrChange w:id="112" w:author="Marc Cooper" w:date="2011-11-14T20:24:00Z">
              <w:rPr>
                <w:noProof/>
              </w:rPr>
            </w:rPrChange>
          </w:rPr>
          <w:delText>3 Keyboard interactions</w:delText>
        </w:r>
        <w:r w:rsidRPr="00AD5831" w:rsidDel="0036124D">
          <w:rPr>
            <w:noProof/>
            <w:sz w:val="21"/>
            <w:szCs w:val="21"/>
            <w:rPrChange w:id="113" w:author="Marc Cooper" w:date="2011-11-14T20:24:00Z">
              <w:rPr>
                <w:noProof/>
              </w:rPr>
            </w:rPrChange>
          </w:rPr>
          <w:tab/>
          <w:delText>3</w:delText>
        </w:r>
      </w:del>
    </w:p>
    <w:p w:rsidR="00FE3E27" w:rsidRPr="00AD5831" w:rsidDel="0036124D" w:rsidRDefault="00C171CA">
      <w:pPr>
        <w:pStyle w:val="Contents2"/>
        <w:rPr>
          <w:del w:id="114" w:author="Marc Cooper" w:date="2011-11-14T20:12:00Z"/>
          <w:noProof/>
          <w:sz w:val="21"/>
          <w:szCs w:val="21"/>
          <w:rPrChange w:id="115" w:author="Marc Cooper" w:date="2011-11-14T20:24:00Z">
            <w:rPr>
              <w:del w:id="116" w:author="Marc Cooper" w:date="2011-11-14T20:12:00Z"/>
              <w:noProof/>
            </w:rPr>
          </w:rPrChange>
        </w:rPr>
      </w:pPr>
      <w:del w:id="117" w:author="Marc Cooper" w:date="2011-11-14T20:12:00Z">
        <w:r w:rsidRPr="00AD5831" w:rsidDel="0036124D">
          <w:rPr>
            <w:noProof/>
            <w:sz w:val="21"/>
            <w:szCs w:val="21"/>
            <w:rPrChange w:id="118" w:author="Marc Cooper" w:date="2011-11-14T20:24:00Z">
              <w:rPr>
                <w:noProof/>
              </w:rPr>
            </w:rPrChange>
          </w:rPr>
          <w:delText>3.1 Exiting the program</w:delText>
        </w:r>
        <w:r w:rsidRPr="00AD5831" w:rsidDel="0036124D">
          <w:rPr>
            <w:noProof/>
            <w:sz w:val="21"/>
            <w:szCs w:val="21"/>
            <w:rPrChange w:id="119" w:author="Marc Cooper" w:date="2011-11-14T20:24:00Z">
              <w:rPr>
                <w:noProof/>
              </w:rPr>
            </w:rPrChange>
          </w:rPr>
          <w:tab/>
          <w:delText>3</w:delText>
        </w:r>
      </w:del>
    </w:p>
    <w:p w:rsidR="00FE3E27" w:rsidRPr="00AD5831" w:rsidDel="0036124D" w:rsidRDefault="00C171CA">
      <w:pPr>
        <w:pStyle w:val="Contents2"/>
        <w:rPr>
          <w:del w:id="120" w:author="Marc Cooper" w:date="2011-11-14T20:12:00Z"/>
          <w:noProof/>
          <w:sz w:val="21"/>
          <w:szCs w:val="21"/>
          <w:rPrChange w:id="121" w:author="Marc Cooper" w:date="2011-11-14T20:24:00Z">
            <w:rPr>
              <w:del w:id="122" w:author="Marc Cooper" w:date="2011-11-14T20:12:00Z"/>
              <w:noProof/>
            </w:rPr>
          </w:rPrChange>
        </w:rPr>
      </w:pPr>
      <w:del w:id="123" w:author="Marc Cooper" w:date="2011-11-14T20:12:00Z">
        <w:r w:rsidRPr="00AD5831" w:rsidDel="0036124D">
          <w:rPr>
            <w:noProof/>
            <w:sz w:val="21"/>
            <w:szCs w:val="21"/>
            <w:rPrChange w:id="124" w:author="Marc Cooper" w:date="2011-11-14T20:24:00Z">
              <w:rPr>
                <w:noProof/>
              </w:rPr>
            </w:rPrChange>
          </w:rPr>
          <w:delText>3.2 Switching between scenes</w:delText>
        </w:r>
        <w:r w:rsidRPr="00AD5831" w:rsidDel="0036124D">
          <w:rPr>
            <w:noProof/>
            <w:sz w:val="21"/>
            <w:szCs w:val="21"/>
            <w:rPrChange w:id="125" w:author="Marc Cooper" w:date="2011-11-14T20:24:00Z">
              <w:rPr>
                <w:noProof/>
              </w:rPr>
            </w:rPrChange>
          </w:rPr>
          <w:tab/>
          <w:delText>3</w:delText>
        </w:r>
      </w:del>
    </w:p>
    <w:p w:rsidR="00FE3E27" w:rsidRPr="00AD5831" w:rsidDel="0036124D" w:rsidRDefault="00C171CA">
      <w:pPr>
        <w:pStyle w:val="Contents3"/>
        <w:rPr>
          <w:del w:id="126" w:author="Marc Cooper" w:date="2011-11-14T20:12:00Z"/>
          <w:noProof/>
          <w:sz w:val="21"/>
          <w:szCs w:val="21"/>
          <w:rPrChange w:id="127" w:author="Marc Cooper" w:date="2011-11-14T20:24:00Z">
            <w:rPr>
              <w:del w:id="128" w:author="Marc Cooper" w:date="2011-11-14T20:12:00Z"/>
              <w:noProof/>
            </w:rPr>
          </w:rPrChange>
        </w:rPr>
      </w:pPr>
      <w:del w:id="129" w:author="Marc Cooper" w:date="2011-11-14T20:12:00Z">
        <w:r w:rsidRPr="00AD5831" w:rsidDel="0036124D">
          <w:rPr>
            <w:noProof/>
            <w:sz w:val="21"/>
            <w:szCs w:val="21"/>
            <w:rPrChange w:id="130" w:author="Marc Cooper" w:date="2011-11-14T20:24:00Z">
              <w:rPr>
                <w:noProof/>
              </w:rPr>
            </w:rPrChange>
          </w:rPr>
          <w:delText>3.2.1 Direct access scenes</w:delText>
        </w:r>
        <w:r w:rsidRPr="00AD5831" w:rsidDel="0036124D">
          <w:rPr>
            <w:noProof/>
            <w:sz w:val="21"/>
            <w:szCs w:val="21"/>
            <w:rPrChange w:id="131" w:author="Marc Cooper" w:date="2011-11-14T20:24:00Z">
              <w:rPr>
                <w:noProof/>
              </w:rPr>
            </w:rPrChange>
          </w:rPr>
          <w:tab/>
          <w:delText>4</w:delText>
        </w:r>
      </w:del>
    </w:p>
    <w:p w:rsidR="00FE3E27" w:rsidRPr="00AD5831" w:rsidDel="0036124D" w:rsidRDefault="00C171CA">
      <w:pPr>
        <w:pStyle w:val="Contents4"/>
        <w:rPr>
          <w:del w:id="132" w:author="Marc Cooper" w:date="2011-11-14T20:12:00Z"/>
          <w:noProof/>
          <w:sz w:val="21"/>
          <w:szCs w:val="21"/>
          <w:rPrChange w:id="133" w:author="Marc Cooper" w:date="2011-11-14T20:24:00Z">
            <w:rPr>
              <w:del w:id="134" w:author="Marc Cooper" w:date="2011-11-14T20:12:00Z"/>
              <w:noProof/>
            </w:rPr>
          </w:rPrChange>
        </w:rPr>
      </w:pPr>
      <w:del w:id="135" w:author="Marc Cooper" w:date="2011-11-14T20:12:00Z">
        <w:r w:rsidRPr="00AD5831" w:rsidDel="0036124D">
          <w:rPr>
            <w:noProof/>
            <w:sz w:val="21"/>
            <w:szCs w:val="21"/>
            <w:rPrChange w:id="136" w:author="Marc Cooper" w:date="2011-11-14T20:24:00Z">
              <w:rPr>
                <w:noProof/>
              </w:rPr>
            </w:rPrChange>
          </w:rPr>
          <w:delText>Figure ii. Display of scenes printed when pressing the 'e', 'b', 'c', 'm', 'n', 'f' and 'I' keys</w:delText>
        </w:r>
        <w:r w:rsidRPr="00AD5831" w:rsidDel="0036124D">
          <w:rPr>
            <w:noProof/>
            <w:sz w:val="21"/>
            <w:szCs w:val="21"/>
            <w:rPrChange w:id="137" w:author="Marc Cooper" w:date="2011-11-14T20:24:00Z">
              <w:rPr>
                <w:noProof/>
              </w:rPr>
            </w:rPrChange>
          </w:rPr>
          <w:tab/>
          <w:delText>4</w:delText>
        </w:r>
      </w:del>
    </w:p>
    <w:p w:rsidR="00FE3E27" w:rsidRPr="00AD5831" w:rsidDel="0036124D" w:rsidRDefault="00C171CA">
      <w:pPr>
        <w:pStyle w:val="Contents3"/>
        <w:rPr>
          <w:del w:id="138" w:author="Marc Cooper" w:date="2011-11-14T20:12:00Z"/>
          <w:noProof/>
          <w:sz w:val="21"/>
          <w:szCs w:val="21"/>
          <w:rPrChange w:id="139" w:author="Marc Cooper" w:date="2011-11-14T20:24:00Z">
            <w:rPr>
              <w:del w:id="140" w:author="Marc Cooper" w:date="2011-11-14T20:12:00Z"/>
              <w:noProof/>
            </w:rPr>
          </w:rPrChange>
        </w:rPr>
      </w:pPr>
      <w:del w:id="141" w:author="Marc Cooper" w:date="2011-11-14T20:12:00Z">
        <w:r w:rsidRPr="00AD5831" w:rsidDel="0036124D">
          <w:rPr>
            <w:noProof/>
            <w:sz w:val="21"/>
            <w:szCs w:val="21"/>
            <w:rPrChange w:id="142" w:author="Marc Cooper" w:date="2011-11-14T20:24:00Z">
              <w:rPr>
                <w:noProof/>
              </w:rPr>
            </w:rPrChange>
          </w:rPr>
          <w:delText>3.2.2 Toggle access scenes</w:delText>
        </w:r>
        <w:r w:rsidRPr="00AD5831" w:rsidDel="0036124D">
          <w:rPr>
            <w:noProof/>
            <w:sz w:val="21"/>
            <w:szCs w:val="21"/>
            <w:rPrChange w:id="143" w:author="Marc Cooper" w:date="2011-11-14T20:24:00Z">
              <w:rPr>
                <w:noProof/>
              </w:rPr>
            </w:rPrChange>
          </w:rPr>
          <w:tab/>
          <w:delText>4</w:delText>
        </w:r>
      </w:del>
    </w:p>
    <w:p w:rsidR="00FE3E27" w:rsidRPr="00AD5831" w:rsidDel="0036124D" w:rsidRDefault="00C171CA">
      <w:pPr>
        <w:pStyle w:val="Contents2"/>
        <w:rPr>
          <w:del w:id="144" w:author="Marc Cooper" w:date="2011-11-14T20:12:00Z"/>
          <w:noProof/>
          <w:sz w:val="21"/>
          <w:szCs w:val="21"/>
          <w:rPrChange w:id="145" w:author="Marc Cooper" w:date="2011-11-14T20:24:00Z">
            <w:rPr>
              <w:del w:id="146" w:author="Marc Cooper" w:date="2011-11-14T20:12:00Z"/>
              <w:noProof/>
            </w:rPr>
          </w:rPrChange>
        </w:rPr>
      </w:pPr>
      <w:del w:id="147" w:author="Marc Cooper" w:date="2011-11-14T20:12:00Z">
        <w:r w:rsidRPr="00AD5831" w:rsidDel="0036124D">
          <w:rPr>
            <w:noProof/>
            <w:sz w:val="21"/>
            <w:szCs w:val="21"/>
            <w:rPrChange w:id="148" w:author="Marc Cooper" w:date="2011-11-14T20:24:00Z">
              <w:rPr>
                <w:noProof/>
              </w:rPr>
            </w:rPrChange>
          </w:rPr>
          <w:delText>3.3 Display options</w:delText>
        </w:r>
        <w:r w:rsidRPr="00AD5831" w:rsidDel="0036124D">
          <w:rPr>
            <w:noProof/>
            <w:sz w:val="21"/>
            <w:szCs w:val="21"/>
            <w:rPrChange w:id="149" w:author="Marc Cooper" w:date="2011-11-14T20:24:00Z">
              <w:rPr>
                <w:noProof/>
              </w:rPr>
            </w:rPrChange>
          </w:rPr>
          <w:tab/>
          <w:delText>5</w:delText>
        </w:r>
      </w:del>
    </w:p>
    <w:p w:rsidR="00FE3E27" w:rsidRPr="00AD5831" w:rsidDel="0036124D" w:rsidRDefault="00C171CA">
      <w:pPr>
        <w:pStyle w:val="Contents3"/>
        <w:rPr>
          <w:del w:id="150" w:author="Marc Cooper" w:date="2011-11-14T20:12:00Z"/>
          <w:noProof/>
          <w:sz w:val="21"/>
          <w:szCs w:val="21"/>
          <w:rPrChange w:id="151" w:author="Marc Cooper" w:date="2011-11-14T20:24:00Z">
            <w:rPr>
              <w:del w:id="152" w:author="Marc Cooper" w:date="2011-11-14T20:12:00Z"/>
              <w:noProof/>
            </w:rPr>
          </w:rPrChange>
        </w:rPr>
      </w:pPr>
      <w:del w:id="153" w:author="Marc Cooper" w:date="2011-11-14T20:12:00Z">
        <w:r w:rsidRPr="00AD5831" w:rsidDel="0036124D">
          <w:rPr>
            <w:noProof/>
            <w:sz w:val="21"/>
            <w:szCs w:val="21"/>
            <w:rPrChange w:id="154" w:author="Marc Cooper" w:date="2011-11-14T20:24:00Z">
              <w:rPr>
                <w:noProof/>
              </w:rPr>
            </w:rPrChange>
          </w:rPr>
          <w:delText>3.3.1 Placing the origin</w:delText>
        </w:r>
        <w:r w:rsidRPr="00AD5831" w:rsidDel="0036124D">
          <w:rPr>
            <w:noProof/>
            <w:sz w:val="21"/>
            <w:szCs w:val="21"/>
            <w:rPrChange w:id="155" w:author="Marc Cooper" w:date="2011-11-14T20:24:00Z">
              <w:rPr>
                <w:noProof/>
              </w:rPr>
            </w:rPrChange>
          </w:rPr>
          <w:tab/>
          <w:delText>5</w:delText>
        </w:r>
      </w:del>
    </w:p>
    <w:p w:rsidR="00FE3E27" w:rsidRPr="00AD5831" w:rsidDel="0036124D" w:rsidRDefault="00C171CA">
      <w:pPr>
        <w:pStyle w:val="Contents4"/>
        <w:rPr>
          <w:del w:id="156" w:author="Marc Cooper" w:date="2011-11-14T20:12:00Z"/>
          <w:noProof/>
          <w:sz w:val="21"/>
          <w:szCs w:val="21"/>
          <w:rPrChange w:id="157" w:author="Marc Cooper" w:date="2011-11-14T20:24:00Z">
            <w:rPr>
              <w:del w:id="158" w:author="Marc Cooper" w:date="2011-11-14T20:12:00Z"/>
              <w:noProof/>
            </w:rPr>
          </w:rPrChange>
        </w:rPr>
      </w:pPr>
      <w:del w:id="159" w:author="Marc Cooper" w:date="2011-11-14T20:12:00Z">
        <w:r w:rsidRPr="00AD5831" w:rsidDel="0036124D">
          <w:rPr>
            <w:noProof/>
            <w:sz w:val="21"/>
            <w:szCs w:val="21"/>
            <w:rPrChange w:id="160" w:author="Marc Cooper" w:date="2011-11-14T20:24:00Z">
              <w:rPr>
                <w:noProof/>
              </w:rPr>
            </w:rPrChange>
          </w:rPr>
          <w:delText>Figure iii. Example of printing the origin for the b initial</w:delText>
        </w:r>
        <w:r w:rsidRPr="00AD5831" w:rsidDel="0036124D">
          <w:rPr>
            <w:noProof/>
            <w:sz w:val="21"/>
            <w:szCs w:val="21"/>
            <w:rPrChange w:id="161" w:author="Marc Cooper" w:date="2011-11-14T20:24:00Z">
              <w:rPr>
                <w:noProof/>
              </w:rPr>
            </w:rPrChange>
          </w:rPr>
          <w:tab/>
          <w:delText>5</w:delText>
        </w:r>
      </w:del>
    </w:p>
    <w:p w:rsidR="00FE3E27" w:rsidRPr="00AD5831" w:rsidDel="0036124D" w:rsidRDefault="00C171CA">
      <w:pPr>
        <w:pStyle w:val="Contents3"/>
        <w:rPr>
          <w:del w:id="162" w:author="Marc Cooper" w:date="2011-11-14T20:12:00Z"/>
          <w:noProof/>
          <w:sz w:val="21"/>
          <w:szCs w:val="21"/>
          <w:rPrChange w:id="163" w:author="Marc Cooper" w:date="2011-11-14T20:24:00Z">
            <w:rPr>
              <w:del w:id="164" w:author="Marc Cooper" w:date="2011-11-14T20:12:00Z"/>
              <w:noProof/>
            </w:rPr>
          </w:rPrChange>
        </w:rPr>
      </w:pPr>
      <w:del w:id="165" w:author="Marc Cooper" w:date="2011-11-14T20:12:00Z">
        <w:r w:rsidRPr="00AD5831" w:rsidDel="0036124D">
          <w:rPr>
            <w:noProof/>
            <w:sz w:val="21"/>
            <w:szCs w:val="21"/>
            <w:rPrChange w:id="166" w:author="Marc Cooper" w:date="2011-11-14T20:24:00Z">
              <w:rPr>
                <w:noProof/>
              </w:rPr>
            </w:rPrChange>
          </w:rPr>
          <w:delText>3.3.2 Showing the axes</w:delText>
        </w:r>
        <w:r w:rsidRPr="00AD5831" w:rsidDel="0036124D">
          <w:rPr>
            <w:noProof/>
            <w:sz w:val="21"/>
            <w:szCs w:val="21"/>
            <w:rPrChange w:id="167" w:author="Marc Cooper" w:date="2011-11-14T20:24:00Z">
              <w:rPr>
                <w:noProof/>
              </w:rPr>
            </w:rPrChange>
          </w:rPr>
          <w:tab/>
          <w:delText>5</w:delText>
        </w:r>
      </w:del>
    </w:p>
    <w:p w:rsidR="00FE3E27" w:rsidRPr="00AD5831" w:rsidDel="0036124D" w:rsidRDefault="00C171CA">
      <w:pPr>
        <w:pStyle w:val="Contents4"/>
        <w:rPr>
          <w:del w:id="168" w:author="Marc Cooper" w:date="2011-11-14T20:12:00Z"/>
          <w:noProof/>
          <w:sz w:val="21"/>
          <w:szCs w:val="21"/>
          <w:rPrChange w:id="169" w:author="Marc Cooper" w:date="2011-11-14T20:24:00Z">
            <w:rPr>
              <w:del w:id="170" w:author="Marc Cooper" w:date="2011-11-14T20:12:00Z"/>
              <w:noProof/>
            </w:rPr>
          </w:rPrChange>
        </w:rPr>
      </w:pPr>
      <w:del w:id="171" w:author="Marc Cooper" w:date="2011-11-14T20:12:00Z">
        <w:r w:rsidRPr="00AD5831" w:rsidDel="0036124D">
          <w:rPr>
            <w:noProof/>
            <w:sz w:val="21"/>
            <w:szCs w:val="21"/>
            <w:rPrChange w:id="172" w:author="Marc Cooper" w:date="2011-11-14T20:24:00Z">
              <w:rPr>
                <w:noProof/>
              </w:rPr>
            </w:rPrChange>
          </w:rPr>
          <w:delText>Figure iv. Showing axes in “white background” mode</w:delText>
        </w:r>
        <w:r w:rsidRPr="00AD5831" w:rsidDel="0036124D">
          <w:rPr>
            <w:noProof/>
            <w:sz w:val="21"/>
            <w:szCs w:val="21"/>
            <w:rPrChange w:id="173" w:author="Marc Cooper" w:date="2011-11-14T20:24:00Z">
              <w:rPr>
                <w:noProof/>
              </w:rPr>
            </w:rPrChange>
          </w:rPr>
          <w:tab/>
          <w:delText>6</w:delText>
        </w:r>
      </w:del>
    </w:p>
    <w:p w:rsidR="00FE3E27" w:rsidRPr="00AD5831" w:rsidDel="0036124D" w:rsidRDefault="00C171CA">
      <w:pPr>
        <w:pStyle w:val="Contents3"/>
        <w:rPr>
          <w:del w:id="174" w:author="Marc Cooper" w:date="2011-11-14T20:12:00Z"/>
          <w:noProof/>
          <w:sz w:val="21"/>
          <w:szCs w:val="21"/>
          <w:rPrChange w:id="175" w:author="Marc Cooper" w:date="2011-11-14T20:24:00Z">
            <w:rPr>
              <w:del w:id="176" w:author="Marc Cooper" w:date="2011-11-14T20:12:00Z"/>
              <w:noProof/>
            </w:rPr>
          </w:rPrChange>
        </w:rPr>
      </w:pPr>
      <w:del w:id="177" w:author="Marc Cooper" w:date="2011-11-14T20:12:00Z">
        <w:r w:rsidRPr="00AD5831" w:rsidDel="0036124D">
          <w:rPr>
            <w:noProof/>
            <w:sz w:val="21"/>
            <w:szCs w:val="21"/>
            <w:rPrChange w:id="178" w:author="Marc Cooper" w:date="2011-11-14T20:24:00Z">
              <w:rPr>
                <w:noProof/>
              </w:rPr>
            </w:rPrChange>
          </w:rPr>
          <w:delText>3.3.3 Switching between full polygon or empty polygons</w:delText>
        </w:r>
        <w:r w:rsidRPr="00AD5831" w:rsidDel="0036124D">
          <w:rPr>
            <w:noProof/>
            <w:sz w:val="21"/>
            <w:szCs w:val="21"/>
            <w:rPrChange w:id="179" w:author="Marc Cooper" w:date="2011-11-14T20:24:00Z">
              <w:rPr>
                <w:noProof/>
              </w:rPr>
            </w:rPrChange>
          </w:rPr>
          <w:tab/>
          <w:delText>7</w:delText>
        </w:r>
      </w:del>
    </w:p>
    <w:p w:rsidR="00FE3E27" w:rsidRPr="00AD5831" w:rsidDel="0036124D" w:rsidRDefault="00C171CA">
      <w:pPr>
        <w:pStyle w:val="Contents4"/>
        <w:rPr>
          <w:del w:id="180" w:author="Marc Cooper" w:date="2011-11-14T20:12:00Z"/>
          <w:noProof/>
          <w:sz w:val="21"/>
          <w:szCs w:val="21"/>
          <w:rPrChange w:id="181" w:author="Marc Cooper" w:date="2011-11-14T20:24:00Z">
            <w:rPr>
              <w:del w:id="182" w:author="Marc Cooper" w:date="2011-11-14T20:12:00Z"/>
              <w:noProof/>
            </w:rPr>
          </w:rPrChange>
        </w:rPr>
      </w:pPr>
      <w:del w:id="183" w:author="Marc Cooper" w:date="2011-11-14T20:12:00Z">
        <w:r w:rsidRPr="00AD5831" w:rsidDel="0036124D">
          <w:rPr>
            <w:noProof/>
            <w:sz w:val="21"/>
            <w:szCs w:val="21"/>
            <w:rPrChange w:id="184" w:author="Marc Cooper" w:date="2011-11-14T20:24:00Z">
              <w:rPr>
                <w:noProof/>
              </w:rPr>
            </w:rPrChange>
          </w:rPr>
          <w:delText>Figure v. Full polygon mode (left) and empty polygon mode (right)</w:delText>
        </w:r>
        <w:r w:rsidRPr="00AD5831" w:rsidDel="0036124D">
          <w:rPr>
            <w:noProof/>
            <w:sz w:val="21"/>
            <w:szCs w:val="21"/>
            <w:rPrChange w:id="185" w:author="Marc Cooper" w:date="2011-11-14T20:24:00Z">
              <w:rPr>
                <w:noProof/>
              </w:rPr>
            </w:rPrChange>
          </w:rPr>
          <w:tab/>
          <w:delText>7</w:delText>
        </w:r>
      </w:del>
    </w:p>
    <w:p w:rsidR="00FE3E27" w:rsidRPr="00AD5831" w:rsidDel="0036124D" w:rsidRDefault="00C171CA">
      <w:pPr>
        <w:pStyle w:val="Contents2"/>
        <w:rPr>
          <w:del w:id="186" w:author="Marc Cooper" w:date="2011-11-14T20:12:00Z"/>
          <w:noProof/>
          <w:sz w:val="21"/>
          <w:szCs w:val="21"/>
          <w:rPrChange w:id="187" w:author="Marc Cooper" w:date="2011-11-14T20:24:00Z">
            <w:rPr>
              <w:del w:id="188" w:author="Marc Cooper" w:date="2011-11-14T20:12:00Z"/>
              <w:noProof/>
            </w:rPr>
          </w:rPrChange>
        </w:rPr>
      </w:pPr>
      <w:del w:id="189" w:author="Marc Cooper" w:date="2011-11-14T20:12:00Z">
        <w:r w:rsidRPr="00AD5831" w:rsidDel="0036124D">
          <w:rPr>
            <w:noProof/>
            <w:sz w:val="21"/>
            <w:szCs w:val="21"/>
            <w:rPrChange w:id="190" w:author="Marc Cooper" w:date="2011-11-14T20:24:00Z">
              <w:rPr>
                <w:noProof/>
              </w:rPr>
            </w:rPrChange>
          </w:rPr>
          <w:delText>3.4 Model Animation</w:delText>
        </w:r>
        <w:r w:rsidRPr="00AD5831" w:rsidDel="0036124D">
          <w:rPr>
            <w:noProof/>
            <w:sz w:val="21"/>
            <w:szCs w:val="21"/>
            <w:rPrChange w:id="191" w:author="Marc Cooper" w:date="2011-11-14T20:24:00Z">
              <w:rPr>
                <w:noProof/>
              </w:rPr>
            </w:rPrChange>
          </w:rPr>
          <w:tab/>
          <w:delText>7</w:delText>
        </w:r>
      </w:del>
    </w:p>
    <w:p w:rsidR="00FE3E27" w:rsidRPr="00AD5831" w:rsidDel="0036124D" w:rsidRDefault="00C171CA">
      <w:pPr>
        <w:pStyle w:val="Contents3"/>
        <w:rPr>
          <w:del w:id="192" w:author="Marc Cooper" w:date="2011-11-14T20:12:00Z"/>
          <w:noProof/>
          <w:sz w:val="21"/>
          <w:szCs w:val="21"/>
          <w:rPrChange w:id="193" w:author="Marc Cooper" w:date="2011-11-14T20:24:00Z">
            <w:rPr>
              <w:del w:id="194" w:author="Marc Cooper" w:date="2011-11-14T20:12:00Z"/>
              <w:noProof/>
            </w:rPr>
          </w:rPrChange>
        </w:rPr>
      </w:pPr>
      <w:del w:id="195" w:author="Marc Cooper" w:date="2011-11-14T20:12:00Z">
        <w:r w:rsidRPr="00AD5831" w:rsidDel="0036124D">
          <w:rPr>
            <w:noProof/>
            <w:sz w:val="21"/>
            <w:szCs w:val="21"/>
            <w:rPrChange w:id="196" w:author="Marc Cooper" w:date="2011-11-14T20:24:00Z">
              <w:rPr>
                <w:noProof/>
              </w:rPr>
            </w:rPrChange>
          </w:rPr>
          <w:delText>3.4.1 Jaw Animation</w:delText>
        </w:r>
        <w:r w:rsidRPr="00AD5831" w:rsidDel="0036124D">
          <w:rPr>
            <w:noProof/>
            <w:sz w:val="21"/>
            <w:szCs w:val="21"/>
            <w:rPrChange w:id="197" w:author="Marc Cooper" w:date="2011-11-14T20:24:00Z">
              <w:rPr>
                <w:noProof/>
              </w:rPr>
            </w:rPrChange>
          </w:rPr>
          <w:tab/>
          <w:delText>7</w:delText>
        </w:r>
      </w:del>
    </w:p>
    <w:p w:rsidR="00FE3E27" w:rsidRPr="00AD5831" w:rsidDel="0036124D" w:rsidRDefault="00C171CA">
      <w:pPr>
        <w:pStyle w:val="Contents4"/>
        <w:rPr>
          <w:del w:id="198" w:author="Marc Cooper" w:date="2011-11-14T20:12:00Z"/>
          <w:noProof/>
          <w:sz w:val="21"/>
          <w:szCs w:val="21"/>
          <w:rPrChange w:id="199" w:author="Marc Cooper" w:date="2011-11-14T20:24:00Z">
            <w:rPr>
              <w:del w:id="200" w:author="Marc Cooper" w:date="2011-11-14T20:12:00Z"/>
              <w:noProof/>
            </w:rPr>
          </w:rPrChange>
        </w:rPr>
      </w:pPr>
      <w:del w:id="201" w:author="Marc Cooper" w:date="2011-11-14T20:12:00Z">
        <w:r w:rsidRPr="00AD5831" w:rsidDel="0036124D">
          <w:rPr>
            <w:noProof/>
            <w:sz w:val="21"/>
            <w:szCs w:val="21"/>
            <w:rPrChange w:id="202" w:author="Marc Cooper" w:date="2011-11-14T20:24:00Z">
              <w:rPr>
                <w:noProof/>
              </w:rPr>
            </w:rPrChange>
          </w:rPr>
          <w:delText>Figure vi. Model with closed (left) or open (right) jaw</w:delText>
        </w:r>
        <w:r w:rsidRPr="00AD5831" w:rsidDel="0036124D">
          <w:rPr>
            <w:noProof/>
            <w:sz w:val="21"/>
            <w:szCs w:val="21"/>
            <w:rPrChange w:id="203" w:author="Marc Cooper" w:date="2011-11-14T20:24:00Z">
              <w:rPr>
                <w:noProof/>
              </w:rPr>
            </w:rPrChange>
          </w:rPr>
          <w:tab/>
          <w:delText>7</w:delText>
        </w:r>
      </w:del>
    </w:p>
    <w:p w:rsidR="00FE3E27" w:rsidRPr="00AD5831" w:rsidDel="0036124D" w:rsidRDefault="00C171CA">
      <w:pPr>
        <w:pStyle w:val="Contents3"/>
        <w:rPr>
          <w:del w:id="204" w:author="Marc Cooper" w:date="2011-11-14T20:12:00Z"/>
          <w:noProof/>
          <w:sz w:val="21"/>
          <w:szCs w:val="21"/>
          <w:rPrChange w:id="205" w:author="Marc Cooper" w:date="2011-11-14T20:24:00Z">
            <w:rPr>
              <w:del w:id="206" w:author="Marc Cooper" w:date="2011-11-14T20:12:00Z"/>
              <w:noProof/>
            </w:rPr>
          </w:rPrChange>
        </w:rPr>
      </w:pPr>
      <w:del w:id="207" w:author="Marc Cooper" w:date="2011-11-14T20:12:00Z">
        <w:r w:rsidRPr="00AD5831" w:rsidDel="0036124D">
          <w:rPr>
            <w:noProof/>
            <w:sz w:val="21"/>
            <w:szCs w:val="21"/>
            <w:rPrChange w:id="208" w:author="Marc Cooper" w:date="2011-11-14T20:24:00Z">
              <w:rPr>
                <w:noProof/>
              </w:rPr>
            </w:rPrChange>
          </w:rPr>
          <w:delText>3.4.2 Neck animation</w:delText>
        </w:r>
        <w:r w:rsidRPr="00AD5831" w:rsidDel="0036124D">
          <w:rPr>
            <w:noProof/>
            <w:sz w:val="21"/>
            <w:szCs w:val="21"/>
            <w:rPrChange w:id="209" w:author="Marc Cooper" w:date="2011-11-14T20:24:00Z">
              <w:rPr>
                <w:noProof/>
              </w:rPr>
            </w:rPrChange>
          </w:rPr>
          <w:tab/>
          <w:delText>8</w:delText>
        </w:r>
      </w:del>
    </w:p>
    <w:p w:rsidR="00FE3E27" w:rsidRPr="00AD5831" w:rsidDel="0036124D" w:rsidRDefault="00C171CA">
      <w:pPr>
        <w:pStyle w:val="Contents4"/>
        <w:rPr>
          <w:del w:id="210" w:author="Marc Cooper" w:date="2011-11-14T20:12:00Z"/>
          <w:noProof/>
          <w:sz w:val="21"/>
          <w:szCs w:val="21"/>
          <w:rPrChange w:id="211" w:author="Marc Cooper" w:date="2011-11-14T20:24:00Z">
            <w:rPr>
              <w:del w:id="212" w:author="Marc Cooper" w:date="2011-11-14T20:12:00Z"/>
              <w:noProof/>
            </w:rPr>
          </w:rPrChange>
        </w:rPr>
      </w:pPr>
      <w:del w:id="213" w:author="Marc Cooper" w:date="2011-11-14T20:12:00Z">
        <w:r w:rsidRPr="00AD5831" w:rsidDel="0036124D">
          <w:rPr>
            <w:noProof/>
            <w:sz w:val="21"/>
            <w:szCs w:val="21"/>
            <w:rPrChange w:id="214" w:author="Marc Cooper" w:date="2011-11-14T20:24:00Z">
              <w:rPr>
                <w:noProof/>
              </w:rPr>
            </w:rPrChange>
          </w:rPr>
          <w:delText>Figure vii. Model balanced on two (left) or four (right) legs</w:delText>
        </w:r>
        <w:r w:rsidRPr="00AD5831" w:rsidDel="0036124D">
          <w:rPr>
            <w:noProof/>
            <w:sz w:val="21"/>
            <w:szCs w:val="21"/>
            <w:rPrChange w:id="215" w:author="Marc Cooper" w:date="2011-11-14T20:24:00Z">
              <w:rPr>
                <w:noProof/>
              </w:rPr>
            </w:rPrChange>
          </w:rPr>
          <w:tab/>
          <w:delText>8</w:delText>
        </w:r>
      </w:del>
    </w:p>
    <w:p w:rsidR="00FE3E27" w:rsidRPr="00AD5831" w:rsidDel="0036124D" w:rsidRDefault="00C171CA">
      <w:pPr>
        <w:pStyle w:val="Contents3"/>
        <w:rPr>
          <w:del w:id="216" w:author="Marc Cooper" w:date="2011-11-14T20:12:00Z"/>
          <w:noProof/>
          <w:sz w:val="21"/>
          <w:szCs w:val="21"/>
          <w:rPrChange w:id="217" w:author="Marc Cooper" w:date="2011-11-14T20:24:00Z">
            <w:rPr>
              <w:del w:id="218" w:author="Marc Cooper" w:date="2011-11-14T20:12:00Z"/>
              <w:noProof/>
            </w:rPr>
          </w:rPrChange>
        </w:rPr>
      </w:pPr>
      <w:del w:id="219" w:author="Marc Cooper" w:date="2011-11-14T20:12:00Z">
        <w:r w:rsidRPr="00AD5831" w:rsidDel="0036124D">
          <w:rPr>
            <w:noProof/>
            <w:sz w:val="21"/>
            <w:szCs w:val="21"/>
            <w:rPrChange w:id="220" w:author="Marc Cooper" w:date="2011-11-14T20:24:00Z">
              <w:rPr>
                <w:noProof/>
              </w:rPr>
            </w:rPrChange>
          </w:rPr>
          <w:delText>3.4.3 Knee animation</w:delText>
        </w:r>
        <w:r w:rsidRPr="00AD5831" w:rsidDel="0036124D">
          <w:rPr>
            <w:noProof/>
            <w:sz w:val="21"/>
            <w:szCs w:val="21"/>
            <w:rPrChange w:id="221" w:author="Marc Cooper" w:date="2011-11-14T20:24:00Z">
              <w:rPr>
                <w:noProof/>
              </w:rPr>
            </w:rPrChange>
          </w:rPr>
          <w:tab/>
          <w:delText>8</w:delText>
        </w:r>
      </w:del>
    </w:p>
    <w:p w:rsidR="00FE3E27" w:rsidRPr="00AD5831" w:rsidDel="0036124D" w:rsidRDefault="00C171CA">
      <w:pPr>
        <w:pStyle w:val="Contents4"/>
        <w:rPr>
          <w:del w:id="222" w:author="Marc Cooper" w:date="2011-11-14T20:12:00Z"/>
          <w:noProof/>
          <w:sz w:val="21"/>
          <w:szCs w:val="21"/>
          <w:rPrChange w:id="223" w:author="Marc Cooper" w:date="2011-11-14T20:24:00Z">
            <w:rPr>
              <w:del w:id="224" w:author="Marc Cooper" w:date="2011-11-14T20:12:00Z"/>
              <w:noProof/>
            </w:rPr>
          </w:rPrChange>
        </w:rPr>
      </w:pPr>
      <w:del w:id="225" w:author="Marc Cooper" w:date="2011-11-14T20:12:00Z">
        <w:r w:rsidRPr="00AD5831" w:rsidDel="0036124D">
          <w:rPr>
            <w:noProof/>
            <w:sz w:val="21"/>
            <w:szCs w:val="21"/>
            <w:rPrChange w:id="226" w:author="Marc Cooper" w:date="2011-11-14T20:24:00Z">
              <w:rPr>
                <w:noProof/>
              </w:rPr>
            </w:rPrChange>
          </w:rPr>
          <w:delText>Figure viii. Model with straight (left) or bent (right) neck</w:delText>
        </w:r>
        <w:r w:rsidRPr="00AD5831" w:rsidDel="0036124D">
          <w:rPr>
            <w:noProof/>
            <w:sz w:val="21"/>
            <w:szCs w:val="21"/>
            <w:rPrChange w:id="227" w:author="Marc Cooper" w:date="2011-11-14T20:24:00Z">
              <w:rPr>
                <w:noProof/>
              </w:rPr>
            </w:rPrChange>
          </w:rPr>
          <w:tab/>
          <w:delText>8</w:delText>
        </w:r>
      </w:del>
    </w:p>
    <w:p w:rsidR="00FE3E27" w:rsidRPr="00AD5831" w:rsidDel="0036124D" w:rsidRDefault="00C171CA">
      <w:pPr>
        <w:pStyle w:val="Contents3"/>
        <w:rPr>
          <w:del w:id="228" w:author="Marc Cooper" w:date="2011-11-14T20:12:00Z"/>
          <w:noProof/>
          <w:sz w:val="21"/>
          <w:szCs w:val="21"/>
          <w:rPrChange w:id="229" w:author="Marc Cooper" w:date="2011-11-14T20:24:00Z">
            <w:rPr>
              <w:del w:id="230" w:author="Marc Cooper" w:date="2011-11-14T20:12:00Z"/>
              <w:noProof/>
            </w:rPr>
          </w:rPrChange>
        </w:rPr>
      </w:pPr>
      <w:del w:id="231" w:author="Marc Cooper" w:date="2011-11-14T20:12:00Z">
        <w:r w:rsidRPr="00AD5831" w:rsidDel="0036124D">
          <w:rPr>
            <w:noProof/>
            <w:sz w:val="21"/>
            <w:szCs w:val="21"/>
            <w:rPrChange w:id="232" w:author="Marc Cooper" w:date="2011-11-14T20:24:00Z">
              <w:rPr>
                <w:noProof/>
              </w:rPr>
            </w:rPrChange>
          </w:rPr>
          <w:delText>3.4.4 Animation : eating a leaf from the tree</w:delText>
        </w:r>
        <w:r w:rsidRPr="00AD5831" w:rsidDel="0036124D">
          <w:rPr>
            <w:noProof/>
            <w:sz w:val="21"/>
            <w:szCs w:val="21"/>
            <w:rPrChange w:id="233" w:author="Marc Cooper" w:date="2011-11-14T20:24:00Z">
              <w:rPr>
                <w:noProof/>
              </w:rPr>
            </w:rPrChange>
          </w:rPr>
          <w:tab/>
          <w:delText>9</w:delText>
        </w:r>
      </w:del>
    </w:p>
    <w:p w:rsidR="00FE3E27" w:rsidRDefault="00C171CA">
      <w:pPr>
        <w:pStyle w:val="Heading1"/>
      </w:pPr>
      <w:r w:rsidRPr="00AD5831">
        <w:rPr>
          <w:sz w:val="21"/>
          <w:szCs w:val="21"/>
          <w:rPrChange w:id="234" w:author="Marc Cooper" w:date="2011-11-14T20:24:00Z">
            <w:rPr>
              <w:rFonts w:asciiTheme="minorHAnsi" w:eastAsiaTheme="minorEastAsia" w:hAnsiTheme="minorHAnsi"/>
              <w:b w:val="0"/>
              <w:bCs w:val="0"/>
              <w:kern w:val="0"/>
              <w:sz w:val="22"/>
              <w:szCs w:val="22"/>
            </w:rPr>
          </w:rPrChange>
        </w:rPr>
        <w:fldChar w:fldCharType="end"/>
      </w:r>
      <w:bookmarkStart w:id="235" w:name="_Toc309069800"/>
      <w:r>
        <w:t>Abstract</w:t>
      </w:r>
      <w:bookmarkEnd w:id="235"/>
    </w:p>
    <w:p w:rsidR="00FE3E27" w:rsidRDefault="00C171CA">
      <w:pPr>
        <w:pStyle w:val="Abstract"/>
        <w:rPr>
          <w:ins w:id="236" w:author="Marc Cooper" w:date="2011-11-14T21:34:00Z"/>
        </w:rPr>
      </w:pPr>
      <w:r>
        <w:t xml:space="preserve">This User </w:t>
      </w:r>
      <w:del w:id="237" w:author="Marc Cooper" w:date="2011-11-13T23:05:00Z">
        <w:r w:rsidDel="001D4D48">
          <w:delText xml:space="preserve">Manuel </w:delText>
        </w:r>
      </w:del>
      <w:ins w:id="238" w:author="Marc Cooper" w:date="2011-11-13T23:05:00Z">
        <w:r w:rsidR="001D4D48">
          <w:t xml:space="preserve">Manual </w:t>
        </w:r>
      </w:ins>
      <w:r>
        <w:t xml:space="preserve">describes the different user interactions to which the animated model </w:t>
      </w:r>
      <w:del w:id="239" w:author="Marc Cooper" w:date="2011-11-14T20:12:00Z">
        <w:r w:rsidDel="0036124D">
          <w:delText xml:space="preserve">can </w:delText>
        </w:r>
      </w:del>
      <w:ins w:id="240" w:author="Marc Cooper" w:date="2011-11-14T20:12:00Z">
        <w:r w:rsidR="0036124D">
          <w:t xml:space="preserve">will </w:t>
        </w:r>
      </w:ins>
      <w:r>
        <w:t>respond</w:t>
      </w:r>
      <w:del w:id="241" w:author="Marc Cooper" w:date="2011-11-13T23:05:00Z">
        <w:r w:rsidDel="001D4D48">
          <w:delText>s</w:delText>
        </w:r>
      </w:del>
      <w:r>
        <w:t>, as part of</w:t>
      </w:r>
      <w:del w:id="242" w:author="Marc Cooper" w:date="2011-11-13T23:06:00Z">
        <w:r w:rsidDel="001D4D48">
          <w:delText xml:space="preserve"> </w:delText>
        </w:r>
      </w:del>
      <w:r>
        <w:t xml:space="preserve"> </w:t>
      </w:r>
      <w:ins w:id="243" w:author="Marc Cooper" w:date="2011-11-13T23:05:00Z">
        <w:r w:rsidR="001D4D48">
          <w:t xml:space="preserve">the </w:t>
        </w:r>
      </w:ins>
      <w:r>
        <w:t>Computer Graphics project by Ewan C. Burns and Marc M. Fraser.</w:t>
      </w:r>
    </w:p>
    <w:p w:rsidR="0043232C" w:rsidRDefault="0043232C">
      <w:pPr>
        <w:rPr>
          <w:ins w:id="244" w:author="Marc Cooper" w:date="2011-11-14T21:34:00Z"/>
          <w:i/>
          <w:sz w:val="21"/>
          <w:szCs w:val="22"/>
        </w:rPr>
      </w:pPr>
      <w:ins w:id="245" w:author="Marc Cooper" w:date="2011-11-14T21:34:00Z">
        <w:r>
          <w:br w:type="page"/>
        </w:r>
      </w:ins>
    </w:p>
    <w:p w:rsidR="0043232C" w:rsidDel="0043232C" w:rsidRDefault="0043232C">
      <w:pPr>
        <w:pStyle w:val="Abstract"/>
        <w:rPr>
          <w:del w:id="246" w:author="Marc Cooper" w:date="2011-11-14T21:34:00Z"/>
        </w:rPr>
      </w:pPr>
    </w:p>
    <w:p w:rsidR="00FE3E27" w:rsidRDefault="00C171CA">
      <w:pPr>
        <w:pStyle w:val="Heading1"/>
      </w:pPr>
      <w:bookmarkStart w:id="247" w:name="_Toc309069801"/>
      <w:r>
        <w:t>1 Overview of all keyboard interactions</w:t>
      </w:r>
      <w:bookmarkEnd w:id="247"/>
    </w:p>
    <w:p w:rsidR="00FE3E27" w:rsidRDefault="00C171CA">
      <w:pPr>
        <w:pStyle w:val="Textbody"/>
        <w:rPr>
          <w:ins w:id="248" w:author="Marc Cooper" w:date="2011-11-14T20:24:00Z"/>
        </w:rPr>
      </w:pPr>
      <w:r>
        <w:t xml:space="preserve">This section is a brief summary and description of all keys the user </w:t>
      </w:r>
      <w:del w:id="249" w:author="Marc Cooper" w:date="2011-11-13T23:06:00Z">
        <w:r w:rsidDel="001D4D48">
          <w:delText>maybe be asked to used</w:delText>
        </w:r>
      </w:del>
      <w:ins w:id="250" w:author="Marc Cooper" w:date="2011-11-13T23:06:00Z">
        <w:r w:rsidR="001D4D48">
          <w:t xml:space="preserve">is </w:t>
        </w:r>
        <w:bookmarkStart w:id="251" w:name="_GoBack"/>
        <w:bookmarkEnd w:id="251"/>
        <w:r w:rsidR="001D4D48">
          <w:t>able to use</w:t>
        </w:r>
      </w:ins>
      <w:r>
        <w:t xml:space="preserve"> when running the animated model program. See section 3 for a more details </w:t>
      </w:r>
      <w:del w:id="252" w:author="Marc Cooper" w:date="2011-11-14T20:16:00Z">
        <w:r w:rsidDel="006C6D2B">
          <w:delText>on the</w:delText>
        </w:r>
      </w:del>
      <w:ins w:id="253" w:author="Marc Cooper" w:date="2011-11-14T20:16:00Z">
        <w:r w:rsidR="006C6D2B">
          <w:t>on these</w:t>
        </w:r>
      </w:ins>
      <w:r>
        <w:t xml:space="preserve"> keyboard functions.</w:t>
      </w:r>
    </w:p>
    <w:p w:rsidR="00064E19" w:rsidRDefault="00064E19">
      <w:pPr>
        <w:pStyle w:val="Textbody"/>
        <w:rPr>
          <w:ins w:id="254" w:author="Marc Cooper" w:date="2011-11-14T20:16:00Z"/>
        </w:rPr>
      </w:pPr>
    </w:p>
    <w:tbl>
      <w:tblPr>
        <w:tblStyle w:val="TableGrid"/>
        <w:tblW w:w="0" w:type="auto"/>
        <w:jc w:val="center"/>
        <w:tblLook w:val="04A0" w:firstRow="1" w:lastRow="0" w:firstColumn="1" w:lastColumn="0" w:noHBand="0" w:noVBand="1"/>
        <w:tblPrChange w:id="255" w:author="Marc Cooper" w:date="2011-11-14T20:18:00Z">
          <w:tblPr>
            <w:tblStyle w:val="TableGrid"/>
            <w:tblW w:w="0" w:type="auto"/>
            <w:tblLook w:val="04A0" w:firstRow="1" w:lastRow="0" w:firstColumn="1" w:lastColumn="0" w:noHBand="0" w:noVBand="1"/>
          </w:tblPr>
        </w:tblPrChange>
      </w:tblPr>
      <w:tblGrid>
        <w:gridCol w:w="1588"/>
        <w:gridCol w:w="6175"/>
        <w:tblGridChange w:id="256">
          <w:tblGrid>
            <w:gridCol w:w="1588"/>
            <w:gridCol w:w="3506"/>
            <w:gridCol w:w="2669"/>
            <w:gridCol w:w="2425"/>
          </w:tblGrid>
        </w:tblGridChange>
      </w:tblGrid>
      <w:tr w:rsidR="00BC4742" w:rsidRPr="00BC4742" w:rsidTr="00BC4742">
        <w:trPr>
          <w:jc w:val="center"/>
          <w:ins w:id="257" w:author="Marc Cooper" w:date="2011-11-14T20:17:00Z"/>
        </w:trPr>
        <w:tc>
          <w:tcPr>
            <w:tcW w:w="1588" w:type="dxa"/>
            <w:tcPrChange w:id="258" w:author="Marc Cooper" w:date="2011-11-14T20:18:00Z">
              <w:tcPr>
                <w:tcW w:w="5094" w:type="dxa"/>
                <w:gridSpan w:val="2"/>
              </w:tcPr>
            </w:tcPrChange>
          </w:tcPr>
          <w:p w:rsidR="00BC4742" w:rsidRPr="00BC4742" w:rsidRDefault="00BC4742">
            <w:pPr>
              <w:pStyle w:val="Textbody"/>
              <w:rPr>
                <w:ins w:id="259" w:author="Marc Cooper" w:date="2011-11-14T20:17:00Z"/>
                <w:b/>
                <w:rPrChange w:id="260" w:author="Marc Cooper" w:date="2011-11-14T20:18:00Z">
                  <w:rPr>
                    <w:ins w:id="261" w:author="Marc Cooper" w:date="2011-11-14T20:17:00Z"/>
                    <w:sz w:val="24"/>
                    <w:szCs w:val="24"/>
                  </w:rPr>
                </w:rPrChange>
              </w:rPr>
            </w:pPr>
            <w:ins w:id="262" w:author="Marc Cooper" w:date="2011-11-14T20:17:00Z">
              <w:r w:rsidRPr="00BC4742">
                <w:rPr>
                  <w:b/>
                  <w:rPrChange w:id="263" w:author="Marc Cooper" w:date="2011-11-14T20:18:00Z">
                    <w:rPr/>
                  </w:rPrChange>
                </w:rPr>
                <w:t>Keyboard Key</w:t>
              </w:r>
            </w:ins>
          </w:p>
        </w:tc>
        <w:tc>
          <w:tcPr>
            <w:tcW w:w="6175" w:type="dxa"/>
            <w:tcPrChange w:id="264" w:author="Marc Cooper" w:date="2011-11-14T20:18:00Z">
              <w:tcPr>
                <w:tcW w:w="5094" w:type="dxa"/>
                <w:gridSpan w:val="2"/>
              </w:tcPr>
            </w:tcPrChange>
          </w:tcPr>
          <w:p w:rsidR="00BC4742" w:rsidRPr="00BC4742" w:rsidRDefault="00BC4742">
            <w:pPr>
              <w:pStyle w:val="Textbody"/>
              <w:rPr>
                <w:ins w:id="265" w:author="Marc Cooper" w:date="2011-11-14T20:17:00Z"/>
                <w:b/>
                <w:rPrChange w:id="266" w:author="Marc Cooper" w:date="2011-11-14T20:18:00Z">
                  <w:rPr>
                    <w:ins w:id="267" w:author="Marc Cooper" w:date="2011-11-14T20:17:00Z"/>
                    <w:sz w:val="24"/>
                    <w:szCs w:val="24"/>
                  </w:rPr>
                </w:rPrChange>
              </w:rPr>
            </w:pPr>
            <w:ins w:id="268" w:author="Marc Cooper" w:date="2011-11-14T20:17:00Z">
              <w:r w:rsidRPr="00BC4742">
                <w:rPr>
                  <w:b/>
                  <w:rPrChange w:id="269" w:author="Marc Cooper" w:date="2011-11-14T20:18:00Z">
                    <w:rPr/>
                  </w:rPrChange>
                </w:rPr>
                <w:t>Function</w:t>
              </w:r>
            </w:ins>
          </w:p>
        </w:tc>
      </w:tr>
      <w:tr w:rsidR="00BC4742" w:rsidTr="00BC4742">
        <w:trPr>
          <w:jc w:val="center"/>
          <w:ins w:id="270" w:author="Marc Cooper" w:date="2011-11-14T20:16:00Z"/>
        </w:trPr>
        <w:tc>
          <w:tcPr>
            <w:tcW w:w="1588" w:type="dxa"/>
            <w:tcPrChange w:id="271" w:author="Marc Cooper" w:date="2011-11-14T20:18:00Z">
              <w:tcPr>
                <w:tcW w:w="5094" w:type="dxa"/>
                <w:gridSpan w:val="2"/>
              </w:tcPr>
            </w:tcPrChange>
          </w:tcPr>
          <w:p w:rsidR="00BC4742" w:rsidRDefault="00BC4742">
            <w:pPr>
              <w:pStyle w:val="Textbody"/>
              <w:rPr>
                <w:ins w:id="272" w:author="Marc Cooper" w:date="2011-11-14T20:16:00Z"/>
              </w:rPr>
            </w:pPr>
            <w:ins w:id="273" w:author="Marc Cooper" w:date="2011-11-14T20:16:00Z">
              <w:r>
                <w:t>Esc</w:t>
              </w:r>
            </w:ins>
          </w:p>
        </w:tc>
        <w:tc>
          <w:tcPr>
            <w:tcW w:w="6175" w:type="dxa"/>
            <w:tcPrChange w:id="274" w:author="Marc Cooper" w:date="2011-11-14T20:18:00Z">
              <w:tcPr>
                <w:tcW w:w="5094" w:type="dxa"/>
                <w:gridSpan w:val="2"/>
              </w:tcPr>
            </w:tcPrChange>
          </w:tcPr>
          <w:p w:rsidR="00BC4742" w:rsidRDefault="00BC4742">
            <w:pPr>
              <w:pStyle w:val="Textbody"/>
              <w:rPr>
                <w:ins w:id="275" w:author="Marc Cooper" w:date="2011-11-14T20:16:00Z"/>
              </w:rPr>
            </w:pPr>
            <w:ins w:id="276" w:author="Marc Cooper" w:date="2011-11-14T20:16:00Z">
              <w:r>
                <w:t>Exits the application</w:t>
              </w:r>
            </w:ins>
          </w:p>
        </w:tc>
      </w:tr>
      <w:tr w:rsidR="00BC4742" w:rsidTr="00BC4742">
        <w:trPr>
          <w:jc w:val="center"/>
          <w:ins w:id="277" w:author="Marc Cooper" w:date="2011-11-14T20:16:00Z"/>
        </w:trPr>
        <w:tc>
          <w:tcPr>
            <w:tcW w:w="1588" w:type="dxa"/>
            <w:tcPrChange w:id="278" w:author="Marc Cooper" w:date="2011-11-14T20:18:00Z">
              <w:tcPr>
                <w:tcW w:w="5094" w:type="dxa"/>
                <w:gridSpan w:val="2"/>
              </w:tcPr>
            </w:tcPrChange>
          </w:tcPr>
          <w:p w:rsidR="00BC4742" w:rsidRDefault="00BC4742">
            <w:pPr>
              <w:pStyle w:val="Textbody"/>
              <w:rPr>
                <w:ins w:id="279" w:author="Marc Cooper" w:date="2011-11-14T20:16:00Z"/>
              </w:rPr>
            </w:pPr>
            <w:ins w:id="280" w:author="Marc Cooper" w:date="2011-11-14T20:16:00Z">
              <w:r>
                <w:t>s</w:t>
              </w:r>
            </w:ins>
          </w:p>
        </w:tc>
        <w:tc>
          <w:tcPr>
            <w:tcW w:w="6175" w:type="dxa"/>
            <w:tcPrChange w:id="281" w:author="Marc Cooper" w:date="2011-11-14T20:18:00Z">
              <w:tcPr>
                <w:tcW w:w="5094" w:type="dxa"/>
                <w:gridSpan w:val="2"/>
              </w:tcPr>
            </w:tcPrChange>
          </w:tcPr>
          <w:p w:rsidR="00BC4742" w:rsidRDefault="00BC4742">
            <w:pPr>
              <w:pStyle w:val="Textbody"/>
              <w:rPr>
                <w:ins w:id="282" w:author="Marc Cooper" w:date="2011-11-14T20:16:00Z"/>
              </w:rPr>
            </w:pPr>
            <w:ins w:id="283" w:author="Marc Cooper" w:date="2011-11-14T20:16:00Z">
              <w:r>
                <w:t>Draws the animated model</w:t>
              </w:r>
            </w:ins>
          </w:p>
        </w:tc>
      </w:tr>
      <w:tr w:rsidR="00BC4742" w:rsidTr="00BC4742">
        <w:trPr>
          <w:jc w:val="center"/>
          <w:ins w:id="284" w:author="Marc Cooper" w:date="2011-11-14T20:16:00Z"/>
        </w:trPr>
        <w:tc>
          <w:tcPr>
            <w:tcW w:w="1588" w:type="dxa"/>
            <w:tcPrChange w:id="285" w:author="Marc Cooper" w:date="2011-11-14T20:18:00Z">
              <w:tcPr>
                <w:tcW w:w="5094" w:type="dxa"/>
                <w:gridSpan w:val="2"/>
              </w:tcPr>
            </w:tcPrChange>
          </w:tcPr>
          <w:p w:rsidR="00BC4742" w:rsidRDefault="00BC4742">
            <w:pPr>
              <w:pStyle w:val="Textbody"/>
              <w:rPr>
                <w:ins w:id="286" w:author="Marc Cooper" w:date="2011-11-14T20:16:00Z"/>
              </w:rPr>
            </w:pPr>
            <w:ins w:id="287" w:author="Marc Cooper" w:date="2011-11-14T20:16:00Z">
              <w:r>
                <w:t>e</w:t>
              </w:r>
            </w:ins>
          </w:p>
        </w:tc>
        <w:tc>
          <w:tcPr>
            <w:tcW w:w="6175" w:type="dxa"/>
            <w:tcPrChange w:id="288" w:author="Marc Cooper" w:date="2011-11-14T20:18:00Z">
              <w:tcPr>
                <w:tcW w:w="5094" w:type="dxa"/>
                <w:gridSpan w:val="2"/>
              </w:tcPr>
            </w:tcPrChange>
          </w:tcPr>
          <w:p w:rsidR="00BC4742" w:rsidRDefault="00BC4742">
            <w:pPr>
              <w:pStyle w:val="Textbody"/>
              <w:rPr>
                <w:ins w:id="289" w:author="Marc Cooper" w:date="2011-11-14T20:16:00Z"/>
              </w:rPr>
            </w:pPr>
            <w:ins w:id="290" w:author="Marc Cooper" w:date="2011-11-14T20:17:00Z">
              <w:r>
                <w:t>Draws an E</w:t>
              </w:r>
            </w:ins>
          </w:p>
        </w:tc>
      </w:tr>
      <w:tr w:rsidR="00BC4742" w:rsidTr="00BC4742">
        <w:trPr>
          <w:jc w:val="center"/>
          <w:ins w:id="291" w:author="Marc Cooper" w:date="2011-11-14T20:16:00Z"/>
        </w:trPr>
        <w:tc>
          <w:tcPr>
            <w:tcW w:w="1588" w:type="dxa"/>
            <w:tcPrChange w:id="292" w:author="Marc Cooper" w:date="2011-11-14T20:18:00Z">
              <w:tcPr>
                <w:tcW w:w="5094" w:type="dxa"/>
                <w:gridSpan w:val="2"/>
              </w:tcPr>
            </w:tcPrChange>
          </w:tcPr>
          <w:p w:rsidR="00BC4742" w:rsidRDefault="00BC4742">
            <w:pPr>
              <w:pStyle w:val="Textbody"/>
              <w:rPr>
                <w:ins w:id="293" w:author="Marc Cooper" w:date="2011-11-14T20:16:00Z"/>
              </w:rPr>
            </w:pPr>
            <w:ins w:id="294" w:author="Marc Cooper" w:date="2011-11-14T20:16:00Z">
              <w:r>
                <w:t>c</w:t>
              </w:r>
            </w:ins>
          </w:p>
        </w:tc>
        <w:tc>
          <w:tcPr>
            <w:tcW w:w="6175" w:type="dxa"/>
            <w:tcPrChange w:id="295" w:author="Marc Cooper" w:date="2011-11-14T20:18:00Z">
              <w:tcPr>
                <w:tcW w:w="5094" w:type="dxa"/>
                <w:gridSpan w:val="2"/>
              </w:tcPr>
            </w:tcPrChange>
          </w:tcPr>
          <w:p w:rsidR="00BC4742" w:rsidRDefault="00BC4742">
            <w:pPr>
              <w:pStyle w:val="Textbody"/>
              <w:rPr>
                <w:ins w:id="296" w:author="Marc Cooper" w:date="2011-11-14T20:16:00Z"/>
                <w:sz w:val="24"/>
                <w:szCs w:val="24"/>
              </w:rPr>
            </w:pPr>
            <w:ins w:id="297" w:author="Marc Cooper" w:date="2011-11-14T20:17:00Z">
              <w:r>
                <w:t>Draws a C</w:t>
              </w:r>
            </w:ins>
          </w:p>
        </w:tc>
      </w:tr>
      <w:tr w:rsidR="00BC4742" w:rsidTr="00BC4742">
        <w:trPr>
          <w:jc w:val="center"/>
          <w:ins w:id="298" w:author="Marc Cooper" w:date="2011-11-14T20:16:00Z"/>
        </w:trPr>
        <w:tc>
          <w:tcPr>
            <w:tcW w:w="1588" w:type="dxa"/>
            <w:tcPrChange w:id="299" w:author="Marc Cooper" w:date="2011-11-14T20:18:00Z">
              <w:tcPr>
                <w:tcW w:w="5094" w:type="dxa"/>
                <w:gridSpan w:val="2"/>
              </w:tcPr>
            </w:tcPrChange>
          </w:tcPr>
          <w:p w:rsidR="00BC4742" w:rsidRDefault="00BC4742">
            <w:pPr>
              <w:pStyle w:val="Textbody"/>
              <w:rPr>
                <w:ins w:id="300" w:author="Marc Cooper" w:date="2011-11-14T20:16:00Z"/>
              </w:rPr>
            </w:pPr>
            <w:ins w:id="301" w:author="Marc Cooper" w:date="2011-11-14T20:16:00Z">
              <w:r>
                <w:t>b</w:t>
              </w:r>
            </w:ins>
          </w:p>
        </w:tc>
        <w:tc>
          <w:tcPr>
            <w:tcW w:w="6175" w:type="dxa"/>
            <w:tcPrChange w:id="302" w:author="Marc Cooper" w:date="2011-11-14T20:18:00Z">
              <w:tcPr>
                <w:tcW w:w="5094" w:type="dxa"/>
                <w:gridSpan w:val="2"/>
              </w:tcPr>
            </w:tcPrChange>
          </w:tcPr>
          <w:p w:rsidR="00BC4742" w:rsidRDefault="00BC4742">
            <w:pPr>
              <w:pStyle w:val="Textbody"/>
              <w:rPr>
                <w:ins w:id="303" w:author="Marc Cooper" w:date="2011-11-14T20:16:00Z"/>
              </w:rPr>
            </w:pPr>
            <w:ins w:id="304" w:author="Marc Cooper" w:date="2011-11-14T20:17:00Z">
              <w:r>
                <w:t>Draws a B</w:t>
              </w:r>
            </w:ins>
          </w:p>
        </w:tc>
      </w:tr>
      <w:tr w:rsidR="00BC4742" w:rsidTr="00BC4742">
        <w:trPr>
          <w:jc w:val="center"/>
          <w:ins w:id="305" w:author="Marc Cooper" w:date="2011-11-14T20:16:00Z"/>
        </w:trPr>
        <w:tc>
          <w:tcPr>
            <w:tcW w:w="1588" w:type="dxa"/>
            <w:tcPrChange w:id="306" w:author="Marc Cooper" w:date="2011-11-14T20:18:00Z">
              <w:tcPr>
                <w:tcW w:w="5094" w:type="dxa"/>
                <w:gridSpan w:val="2"/>
              </w:tcPr>
            </w:tcPrChange>
          </w:tcPr>
          <w:p w:rsidR="00BC4742" w:rsidRDefault="00BC4742">
            <w:pPr>
              <w:pStyle w:val="Textbody"/>
              <w:rPr>
                <w:ins w:id="307" w:author="Marc Cooper" w:date="2011-11-14T20:16:00Z"/>
              </w:rPr>
            </w:pPr>
            <w:ins w:id="308" w:author="Marc Cooper" w:date="2011-11-14T20:17:00Z">
              <w:r>
                <w:t>m</w:t>
              </w:r>
            </w:ins>
          </w:p>
        </w:tc>
        <w:tc>
          <w:tcPr>
            <w:tcW w:w="6175" w:type="dxa"/>
            <w:tcPrChange w:id="309" w:author="Marc Cooper" w:date="2011-11-14T20:18:00Z">
              <w:tcPr>
                <w:tcW w:w="5094" w:type="dxa"/>
                <w:gridSpan w:val="2"/>
              </w:tcPr>
            </w:tcPrChange>
          </w:tcPr>
          <w:p w:rsidR="00BC4742" w:rsidRDefault="00BC4742">
            <w:pPr>
              <w:pStyle w:val="Textbody"/>
              <w:rPr>
                <w:ins w:id="310" w:author="Marc Cooper" w:date="2011-11-14T20:16:00Z"/>
              </w:rPr>
            </w:pPr>
            <w:ins w:id="311" w:author="Marc Cooper" w:date="2011-11-14T20:17:00Z">
              <w:r>
                <w:t>Draws an M</w:t>
              </w:r>
            </w:ins>
          </w:p>
        </w:tc>
      </w:tr>
      <w:tr w:rsidR="00BC4742" w:rsidTr="00BC4742">
        <w:trPr>
          <w:jc w:val="center"/>
          <w:ins w:id="312" w:author="Marc Cooper" w:date="2011-11-14T20:16:00Z"/>
        </w:trPr>
        <w:tc>
          <w:tcPr>
            <w:tcW w:w="1588" w:type="dxa"/>
            <w:tcPrChange w:id="313" w:author="Marc Cooper" w:date="2011-11-14T20:18:00Z">
              <w:tcPr>
                <w:tcW w:w="5094" w:type="dxa"/>
                <w:gridSpan w:val="2"/>
              </w:tcPr>
            </w:tcPrChange>
          </w:tcPr>
          <w:p w:rsidR="00BC4742" w:rsidRDefault="00BC4742">
            <w:pPr>
              <w:pStyle w:val="Textbody"/>
              <w:rPr>
                <w:ins w:id="314" w:author="Marc Cooper" w:date="2011-11-14T20:16:00Z"/>
              </w:rPr>
            </w:pPr>
            <w:ins w:id="315" w:author="Marc Cooper" w:date="2011-11-14T20:17:00Z">
              <w:r>
                <w:t>n</w:t>
              </w:r>
            </w:ins>
          </w:p>
        </w:tc>
        <w:tc>
          <w:tcPr>
            <w:tcW w:w="6175" w:type="dxa"/>
            <w:tcPrChange w:id="316" w:author="Marc Cooper" w:date="2011-11-14T20:18:00Z">
              <w:tcPr>
                <w:tcW w:w="5094" w:type="dxa"/>
                <w:gridSpan w:val="2"/>
              </w:tcPr>
            </w:tcPrChange>
          </w:tcPr>
          <w:p w:rsidR="00BC4742" w:rsidRDefault="00BC4742">
            <w:pPr>
              <w:pStyle w:val="Textbody"/>
              <w:rPr>
                <w:ins w:id="317" w:author="Marc Cooper" w:date="2011-11-14T20:16:00Z"/>
              </w:rPr>
            </w:pPr>
            <w:ins w:id="318" w:author="Marc Cooper" w:date="2011-11-14T20:17:00Z">
              <w:r>
                <w:t>Draws an N</w:t>
              </w:r>
            </w:ins>
          </w:p>
        </w:tc>
      </w:tr>
      <w:tr w:rsidR="00BC4742" w:rsidTr="00BC4742">
        <w:trPr>
          <w:jc w:val="center"/>
          <w:ins w:id="319" w:author="Marc Cooper" w:date="2011-11-14T20:16:00Z"/>
        </w:trPr>
        <w:tc>
          <w:tcPr>
            <w:tcW w:w="1588" w:type="dxa"/>
            <w:tcPrChange w:id="320" w:author="Marc Cooper" w:date="2011-11-14T20:18:00Z">
              <w:tcPr>
                <w:tcW w:w="5094" w:type="dxa"/>
                <w:gridSpan w:val="2"/>
              </w:tcPr>
            </w:tcPrChange>
          </w:tcPr>
          <w:p w:rsidR="00BC4742" w:rsidRDefault="00BC4742">
            <w:pPr>
              <w:pStyle w:val="Textbody"/>
              <w:rPr>
                <w:ins w:id="321" w:author="Marc Cooper" w:date="2011-11-14T20:16:00Z"/>
              </w:rPr>
            </w:pPr>
            <w:ins w:id="322" w:author="Marc Cooper" w:date="2011-11-14T20:17:00Z">
              <w:r>
                <w:t>f</w:t>
              </w:r>
            </w:ins>
          </w:p>
        </w:tc>
        <w:tc>
          <w:tcPr>
            <w:tcW w:w="6175" w:type="dxa"/>
            <w:tcPrChange w:id="323" w:author="Marc Cooper" w:date="2011-11-14T20:18:00Z">
              <w:tcPr>
                <w:tcW w:w="5094" w:type="dxa"/>
                <w:gridSpan w:val="2"/>
              </w:tcPr>
            </w:tcPrChange>
          </w:tcPr>
          <w:p w:rsidR="00BC4742" w:rsidRDefault="00BC4742">
            <w:pPr>
              <w:pStyle w:val="Textbody"/>
              <w:rPr>
                <w:ins w:id="324" w:author="Marc Cooper" w:date="2011-11-14T20:16:00Z"/>
              </w:rPr>
            </w:pPr>
            <w:ins w:id="325" w:author="Marc Cooper" w:date="2011-11-14T20:17:00Z">
              <w:r>
                <w:t>Draws an F</w:t>
              </w:r>
            </w:ins>
          </w:p>
        </w:tc>
      </w:tr>
      <w:tr w:rsidR="00BC4742" w:rsidTr="00BC4742">
        <w:trPr>
          <w:jc w:val="center"/>
          <w:ins w:id="326" w:author="Marc Cooper" w:date="2011-11-14T20:17:00Z"/>
        </w:trPr>
        <w:tc>
          <w:tcPr>
            <w:tcW w:w="1588" w:type="dxa"/>
            <w:tcPrChange w:id="327" w:author="Marc Cooper" w:date="2011-11-14T20:18:00Z">
              <w:tcPr>
                <w:tcW w:w="5094" w:type="dxa"/>
                <w:gridSpan w:val="2"/>
              </w:tcPr>
            </w:tcPrChange>
          </w:tcPr>
          <w:p w:rsidR="00BC4742" w:rsidRDefault="00BC4742" w:rsidP="005E7199">
            <w:pPr>
              <w:pStyle w:val="Textbody"/>
              <w:rPr>
                <w:ins w:id="328" w:author="Marc Cooper" w:date="2011-11-14T20:17:00Z"/>
              </w:rPr>
            </w:pPr>
            <w:ins w:id="329" w:author="Marc Cooper" w:date="2011-11-14T20:18:00Z">
              <w:r>
                <w:t>i</w:t>
              </w:r>
            </w:ins>
          </w:p>
        </w:tc>
        <w:tc>
          <w:tcPr>
            <w:tcW w:w="6175" w:type="dxa"/>
            <w:tcPrChange w:id="330" w:author="Marc Cooper" w:date="2011-11-14T20:18:00Z">
              <w:tcPr>
                <w:tcW w:w="5094" w:type="dxa"/>
                <w:gridSpan w:val="2"/>
              </w:tcPr>
            </w:tcPrChange>
          </w:tcPr>
          <w:p w:rsidR="00BC4742" w:rsidRDefault="00BC4742">
            <w:pPr>
              <w:pStyle w:val="Textbody"/>
              <w:rPr>
                <w:ins w:id="331" w:author="Marc Cooper" w:date="2011-11-14T20:17:00Z"/>
                <w:sz w:val="24"/>
                <w:szCs w:val="24"/>
              </w:rPr>
            </w:pPr>
            <w:ins w:id="332" w:author="Marc Cooper" w:date="2011-11-14T20:18:00Z">
              <w:r>
                <w:t>Draws all six initials (M, N, F, E, C, B)</w:t>
              </w:r>
            </w:ins>
          </w:p>
        </w:tc>
      </w:tr>
      <w:tr w:rsidR="00BC4742" w:rsidTr="00BC4742">
        <w:trPr>
          <w:jc w:val="center"/>
          <w:ins w:id="333" w:author="Marc Cooper" w:date="2011-11-14T20:17:00Z"/>
        </w:trPr>
        <w:tc>
          <w:tcPr>
            <w:tcW w:w="1588" w:type="dxa"/>
            <w:tcPrChange w:id="334" w:author="Marc Cooper" w:date="2011-11-14T20:18:00Z">
              <w:tcPr>
                <w:tcW w:w="5094" w:type="dxa"/>
                <w:gridSpan w:val="2"/>
              </w:tcPr>
            </w:tcPrChange>
          </w:tcPr>
          <w:p w:rsidR="00BC4742" w:rsidRDefault="00BC4742" w:rsidP="005E7199">
            <w:pPr>
              <w:pStyle w:val="Textbody"/>
              <w:rPr>
                <w:ins w:id="335" w:author="Marc Cooper" w:date="2011-11-14T20:17:00Z"/>
              </w:rPr>
            </w:pPr>
            <w:ins w:id="336" w:author="Marc Cooper" w:date="2011-11-14T20:19:00Z">
              <w:r>
                <w:t>/</w:t>
              </w:r>
            </w:ins>
          </w:p>
        </w:tc>
        <w:tc>
          <w:tcPr>
            <w:tcW w:w="6175" w:type="dxa"/>
            <w:tcPrChange w:id="337" w:author="Marc Cooper" w:date="2011-11-14T20:18:00Z">
              <w:tcPr>
                <w:tcW w:w="5094" w:type="dxa"/>
                <w:gridSpan w:val="2"/>
              </w:tcPr>
            </w:tcPrChange>
          </w:tcPr>
          <w:p w:rsidR="00BC4742" w:rsidRDefault="00BC4742" w:rsidP="005E7199">
            <w:pPr>
              <w:pStyle w:val="Textbody"/>
              <w:rPr>
                <w:ins w:id="338" w:author="Marc Cooper" w:date="2011-11-14T20:17:00Z"/>
              </w:rPr>
            </w:pPr>
            <w:ins w:id="339" w:author="Marc Cooper" w:date="2011-11-14T20:19:00Z">
              <w:r>
                <w:t>Steps through all initials as well as sub-sections of the full model</w:t>
              </w:r>
            </w:ins>
          </w:p>
        </w:tc>
      </w:tr>
      <w:tr w:rsidR="00BC4742" w:rsidTr="00BC4742">
        <w:trPr>
          <w:jc w:val="center"/>
          <w:ins w:id="340" w:author="Marc Cooper" w:date="2011-11-14T20:17:00Z"/>
        </w:trPr>
        <w:tc>
          <w:tcPr>
            <w:tcW w:w="1588" w:type="dxa"/>
            <w:tcPrChange w:id="341" w:author="Marc Cooper" w:date="2011-11-14T20:18:00Z">
              <w:tcPr>
                <w:tcW w:w="5094" w:type="dxa"/>
                <w:gridSpan w:val="2"/>
              </w:tcPr>
            </w:tcPrChange>
          </w:tcPr>
          <w:p w:rsidR="00BC4742" w:rsidRDefault="00BC4742" w:rsidP="005E7199">
            <w:pPr>
              <w:pStyle w:val="Textbody"/>
              <w:rPr>
                <w:ins w:id="342" w:author="Marc Cooper" w:date="2011-11-14T20:17:00Z"/>
              </w:rPr>
            </w:pPr>
            <w:ins w:id="343" w:author="Marc Cooper" w:date="2011-11-14T20:19:00Z">
              <w:r>
                <w:t>o</w:t>
              </w:r>
            </w:ins>
          </w:p>
        </w:tc>
        <w:tc>
          <w:tcPr>
            <w:tcW w:w="6175" w:type="dxa"/>
            <w:tcPrChange w:id="344" w:author="Marc Cooper" w:date="2011-11-14T20:18:00Z">
              <w:tcPr>
                <w:tcW w:w="5094" w:type="dxa"/>
                <w:gridSpan w:val="2"/>
              </w:tcPr>
            </w:tcPrChange>
          </w:tcPr>
          <w:p w:rsidR="00BC4742" w:rsidRDefault="00BC4742" w:rsidP="005E7199">
            <w:pPr>
              <w:pStyle w:val="Textbody"/>
              <w:rPr>
                <w:ins w:id="345" w:author="Marc Cooper" w:date="2011-11-14T20:17:00Z"/>
              </w:rPr>
            </w:pPr>
            <w:ins w:id="346" w:author="Marc Cooper" w:date="2011-11-14T20:19:00Z">
              <w:r>
                <w:t>Clickable when showing the individual initials and shows the origin of the initial (the point in which it shall rotate)</w:t>
              </w:r>
            </w:ins>
          </w:p>
        </w:tc>
      </w:tr>
      <w:tr w:rsidR="00BC4742" w:rsidTr="00BC4742">
        <w:trPr>
          <w:jc w:val="center"/>
          <w:ins w:id="347" w:author="Marc Cooper" w:date="2011-11-14T20:17:00Z"/>
        </w:trPr>
        <w:tc>
          <w:tcPr>
            <w:tcW w:w="1588" w:type="dxa"/>
            <w:tcPrChange w:id="348" w:author="Marc Cooper" w:date="2011-11-14T20:18:00Z">
              <w:tcPr>
                <w:tcW w:w="5094" w:type="dxa"/>
                <w:gridSpan w:val="2"/>
              </w:tcPr>
            </w:tcPrChange>
          </w:tcPr>
          <w:p w:rsidR="00BC4742" w:rsidRDefault="00BC4742" w:rsidP="005E7199">
            <w:pPr>
              <w:pStyle w:val="Textbody"/>
              <w:rPr>
                <w:ins w:id="349" w:author="Marc Cooper" w:date="2011-11-14T20:17:00Z"/>
              </w:rPr>
            </w:pPr>
            <w:ins w:id="350" w:author="Marc Cooper" w:date="2011-11-14T20:20:00Z">
              <w:r>
                <w:t>a</w:t>
              </w:r>
            </w:ins>
          </w:p>
        </w:tc>
        <w:tc>
          <w:tcPr>
            <w:tcW w:w="6175" w:type="dxa"/>
            <w:tcPrChange w:id="351" w:author="Marc Cooper" w:date="2011-11-14T20:18:00Z">
              <w:tcPr>
                <w:tcW w:w="5094" w:type="dxa"/>
                <w:gridSpan w:val="2"/>
              </w:tcPr>
            </w:tcPrChange>
          </w:tcPr>
          <w:p w:rsidR="00BC4742" w:rsidRDefault="00BC4742" w:rsidP="005E7199">
            <w:pPr>
              <w:pStyle w:val="Textbody"/>
              <w:rPr>
                <w:ins w:id="352" w:author="Marc Cooper" w:date="2011-11-14T20:17:00Z"/>
              </w:rPr>
            </w:pPr>
            <w:ins w:id="353" w:author="Marc Cooper" w:date="2011-11-14T20:20:00Z">
              <w:r>
                <w:t xml:space="preserve">Toggles between a black and white </w:t>
              </w:r>
              <w:proofErr w:type="gramStart"/>
              <w:r>
                <w:t>background</w:t>
              </w:r>
              <w:proofErr w:type="gramEnd"/>
              <w:r>
                <w:t>.  White bac</w:t>
              </w:r>
              <w:r>
                <w:t>k</w:t>
              </w:r>
              <w:r>
                <w:t>ground required to allow the drawing of the main X, Y, Z axes.</w:t>
              </w:r>
            </w:ins>
          </w:p>
        </w:tc>
      </w:tr>
      <w:tr w:rsidR="00BC4742" w:rsidTr="00BC4742">
        <w:trPr>
          <w:jc w:val="center"/>
          <w:ins w:id="354" w:author="Marc Cooper" w:date="2011-11-14T20:17:00Z"/>
        </w:trPr>
        <w:tc>
          <w:tcPr>
            <w:tcW w:w="1588" w:type="dxa"/>
            <w:tcPrChange w:id="355" w:author="Marc Cooper" w:date="2011-11-14T20:18:00Z">
              <w:tcPr>
                <w:tcW w:w="5094" w:type="dxa"/>
                <w:gridSpan w:val="2"/>
              </w:tcPr>
            </w:tcPrChange>
          </w:tcPr>
          <w:p w:rsidR="00BC4742" w:rsidRDefault="00BC4742" w:rsidP="005E7199">
            <w:pPr>
              <w:pStyle w:val="Textbody"/>
              <w:rPr>
                <w:ins w:id="356" w:author="Marc Cooper" w:date="2011-11-14T20:17:00Z"/>
              </w:rPr>
            </w:pPr>
            <w:ins w:id="357" w:author="Marc Cooper" w:date="2011-11-14T20:20:00Z">
              <w:r>
                <w:t>x</w:t>
              </w:r>
            </w:ins>
          </w:p>
        </w:tc>
        <w:tc>
          <w:tcPr>
            <w:tcW w:w="6175" w:type="dxa"/>
            <w:tcPrChange w:id="358" w:author="Marc Cooper" w:date="2011-11-14T20:18:00Z">
              <w:tcPr>
                <w:tcW w:w="5094" w:type="dxa"/>
                <w:gridSpan w:val="2"/>
              </w:tcPr>
            </w:tcPrChange>
          </w:tcPr>
          <w:p w:rsidR="00BC4742" w:rsidRDefault="00BC4742" w:rsidP="005E7199">
            <w:pPr>
              <w:pStyle w:val="Textbody"/>
              <w:rPr>
                <w:ins w:id="359" w:author="Marc Cooper" w:date="2011-11-14T20:17:00Z"/>
              </w:rPr>
            </w:pPr>
            <w:ins w:id="360" w:author="Marc Cooper" w:date="2011-11-14T20:20:00Z">
              <w:r>
                <w:t xml:space="preserve">When in white background mode draws the </w:t>
              </w:r>
            </w:ins>
            <w:ins w:id="361" w:author="Marc Cooper" w:date="2011-11-14T20:21:00Z">
              <w:r>
                <w:t>(x, y) axis</w:t>
              </w:r>
            </w:ins>
          </w:p>
        </w:tc>
      </w:tr>
      <w:tr w:rsidR="00BC4742" w:rsidTr="00BC4742">
        <w:trPr>
          <w:jc w:val="center"/>
          <w:ins w:id="362" w:author="Marc Cooper" w:date="2011-11-14T20:17:00Z"/>
        </w:trPr>
        <w:tc>
          <w:tcPr>
            <w:tcW w:w="1588" w:type="dxa"/>
            <w:tcPrChange w:id="363" w:author="Marc Cooper" w:date="2011-11-14T20:18:00Z">
              <w:tcPr>
                <w:tcW w:w="5094" w:type="dxa"/>
                <w:gridSpan w:val="2"/>
              </w:tcPr>
            </w:tcPrChange>
          </w:tcPr>
          <w:p w:rsidR="00BC4742" w:rsidRDefault="00BC4742" w:rsidP="005E7199">
            <w:pPr>
              <w:pStyle w:val="Textbody"/>
              <w:rPr>
                <w:ins w:id="364" w:author="Marc Cooper" w:date="2011-11-14T20:17:00Z"/>
              </w:rPr>
            </w:pPr>
            <w:ins w:id="365" w:author="Marc Cooper" w:date="2011-11-14T20:21:00Z">
              <w:r>
                <w:t>y</w:t>
              </w:r>
            </w:ins>
          </w:p>
        </w:tc>
        <w:tc>
          <w:tcPr>
            <w:tcW w:w="6175" w:type="dxa"/>
            <w:tcPrChange w:id="366" w:author="Marc Cooper" w:date="2011-11-14T20:18:00Z">
              <w:tcPr>
                <w:tcW w:w="5094" w:type="dxa"/>
                <w:gridSpan w:val="2"/>
              </w:tcPr>
            </w:tcPrChange>
          </w:tcPr>
          <w:p w:rsidR="00BC4742" w:rsidRDefault="00BC4742">
            <w:pPr>
              <w:pStyle w:val="Textbody"/>
              <w:rPr>
                <w:ins w:id="367" w:author="Marc Cooper" w:date="2011-11-14T20:17:00Z"/>
                <w:sz w:val="24"/>
                <w:szCs w:val="24"/>
              </w:rPr>
            </w:pPr>
            <w:ins w:id="368" w:author="Marc Cooper" w:date="2011-11-14T20:21:00Z">
              <w:r>
                <w:t>When in white background mode draws the (y, z) axis</w:t>
              </w:r>
            </w:ins>
          </w:p>
        </w:tc>
      </w:tr>
      <w:tr w:rsidR="00BC4742" w:rsidTr="005E7199">
        <w:trPr>
          <w:jc w:val="center"/>
          <w:ins w:id="369" w:author="Marc Cooper" w:date="2011-11-14T20:21:00Z"/>
        </w:trPr>
        <w:tc>
          <w:tcPr>
            <w:tcW w:w="1588" w:type="dxa"/>
          </w:tcPr>
          <w:p w:rsidR="00BC4742" w:rsidRDefault="00BC4742" w:rsidP="005E7199">
            <w:pPr>
              <w:pStyle w:val="Textbody"/>
              <w:rPr>
                <w:ins w:id="370" w:author="Marc Cooper" w:date="2011-11-14T20:21:00Z"/>
              </w:rPr>
            </w:pPr>
            <w:ins w:id="371" w:author="Marc Cooper" w:date="2011-11-14T20:21:00Z">
              <w:r>
                <w:t>z</w:t>
              </w:r>
            </w:ins>
          </w:p>
        </w:tc>
        <w:tc>
          <w:tcPr>
            <w:tcW w:w="6175" w:type="dxa"/>
          </w:tcPr>
          <w:p w:rsidR="00BC4742" w:rsidRDefault="00BC4742">
            <w:pPr>
              <w:pStyle w:val="Textbody"/>
              <w:rPr>
                <w:ins w:id="372" w:author="Marc Cooper" w:date="2011-11-14T20:21:00Z"/>
                <w:sz w:val="24"/>
                <w:szCs w:val="24"/>
              </w:rPr>
            </w:pPr>
            <w:ins w:id="373" w:author="Marc Cooper" w:date="2011-11-14T20:22:00Z">
              <w:r>
                <w:t>When in white background mode draws the (x, z) axis</w:t>
              </w:r>
            </w:ins>
          </w:p>
        </w:tc>
      </w:tr>
      <w:tr w:rsidR="00BC4742" w:rsidTr="005E7199">
        <w:trPr>
          <w:jc w:val="center"/>
          <w:ins w:id="374" w:author="Marc Cooper" w:date="2011-11-14T20:21:00Z"/>
        </w:trPr>
        <w:tc>
          <w:tcPr>
            <w:tcW w:w="1588" w:type="dxa"/>
          </w:tcPr>
          <w:p w:rsidR="00BC4742" w:rsidRDefault="00BC4742" w:rsidP="005E7199">
            <w:pPr>
              <w:pStyle w:val="Textbody"/>
              <w:rPr>
                <w:ins w:id="375" w:author="Marc Cooper" w:date="2011-11-14T20:21:00Z"/>
              </w:rPr>
            </w:pPr>
            <w:ins w:id="376" w:author="Marc Cooper" w:date="2011-11-14T20:22:00Z">
              <w:r>
                <w:t>l</w:t>
              </w:r>
            </w:ins>
          </w:p>
        </w:tc>
        <w:tc>
          <w:tcPr>
            <w:tcW w:w="6175" w:type="dxa"/>
          </w:tcPr>
          <w:p w:rsidR="00BC4742" w:rsidRDefault="00BC4742" w:rsidP="005E7199">
            <w:pPr>
              <w:pStyle w:val="Textbody"/>
              <w:rPr>
                <w:ins w:id="377" w:author="Marc Cooper" w:date="2011-11-14T20:21:00Z"/>
              </w:rPr>
            </w:pPr>
            <w:ins w:id="378" w:author="Marc Cooper" w:date="2011-11-14T20:22:00Z">
              <w:r>
                <w:t>Draws transparent (wireframe) polygons</w:t>
              </w:r>
            </w:ins>
          </w:p>
        </w:tc>
      </w:tr>
      <w:tr w:rsidR="00BC4742" w:rsidTr="005E7199">
        <w:trPr>
          <w:jc w:val="center"/>
          <w:ins w:id="379" w:author="Marc Cooper" w:date="2011-11-14T20:21:00Z"/>
        </w:trPr>
        <w:tc>
          <w:tcPr>
            <w:tcW w:w="1588" w:type="dxa"/>
          </w:tcPr>
          <w:p w:rsidR="00BC4742" w:rsidRDefault="00BC4742" w:rsidP="005E7199">
            <w:pPr>
              <w:pStyle w:val="Textbody"/>
              <w:rPr>
                <w:ins w:id="380" w:author="Marc Cooper" w:date="2011-11-14T20:21:00Z"/>
              </w:rPr>
            </w:pPr>
            <w:ins w:id="381" w:author="Marc Cooper" w:date="2011-11-14T20:22:00Z">
              <w:r>
                <w:t>L</w:t>
              </w:r>
            </w:ins>
          </w:p>
        </w:tc>
        <w:tc>
          <w:tcPr>
            <w:tcW w:w="6175" w:type="dxa"/>
          </w:tcPr>
          <w:p w:rsidR="00BC4742" w:rsidRDefault="00BC4742" w:rsidP="005E7199">
            <w:pPr>
              <w:pStyle w:val="Textbody"/>
              <w:rPr>
                <w:ins w:id="382" w:author="Marc Cooper" w:date="2011-11-14T20:21:00Z"/>
              </w:rPr>
            </w:pPr>
            <w:ins w:id="383" w:author="Marc Cooper" w:date="2011-11-14T20:22:00Z">
              <w:r>
                <w:t>Draws full (non-wireframe) polygons</w:t>
              </w:r>
            </w:ins>
          </w:p>
        </w:tc>
      </w:tr>
      <w:tr w:rsidR="00BC4742" w:rsidTr="005E7199">
        <w:trPr>
          <w:jc w:val="center"/>
          <w:ins w:id="384" w:author="Marc Cooper" w:date="2011-11-14T20:21:00Z"/>
        </w:trPr>
        <w:tc>
          <w:tcPr>
            <w:tcW w:w="1588" w:type="dxa"/>
          </w:tcPr>
          <w:p w:rsidR="00BC4742" w:rsidRDefault="0034572B" w:rsidP="005E7199">
            <w:pPr>
              <w:pStyle w:val="Textbody"/>
              <w:rPr>
                <w:ins w:id="385" w:author="Marc Cooper" w:date="2011-11-14T20:21:00Z"/>
              </w:rPr>
            </w:pPr>
            <w:ins w:id="386" w:author="Marc Cooper" w:date="2011-11-14T20:22:00Z">
              <w:r>
                <w:t>j</w:t>
              </w:r>
            </w:ins>
          </w:p>
        </w:tc>
        <w:tc>
          <w:tcPr>
            <w:tcW w:w="6175" w:type="dxa"/>
          </w:tcPr>
          <w:p w:rsidR="00BC4742" w:rsidRDefault="0034572B" w:rsidP="005E7199">
            <w:pPr>
              <w:pStyle w:val="Textbody"/>
              <w:rPr>
                <w:ins w:id="387" w:author="Marc Cooper" w:date="2011-11-14T20:21:00Z"/>
              </w:rPr>
            </w:pPr>
            <w:ins w:id="388" w:author="Marc Cooper" w:date="2011-11-14T20:22:00Z">
              <w:r>
                <w:t>Opens the jaw</w:t>
              </w:r>
            </w:ins>
          </w:p>
        </w:tc>
      </w:tr>
      <w:tr w:rsidR="00BC4742" w:rsidTr="005E7199">
        <w:trPr>
          <w:jc w:val="center"/>
          <w:ins w:id="389" w:author="Marc Cooper" w:date="2011-11-14T20:21:00Z"/>
        </w:trPr>
        <w:tc>
          <w:tcPr>
            <w:tcW w:w="1588" w:type="dxa"/>
          </w:tcPr>
          <w:p w:rsidR="00BC4742" w:rsidRDefault="0034572B" w:rsidP="005E7199">
            <w:pPr>
              <w:pStyle w:val="Textbody"/>
              <w:rPr>
                <w:ins w:id="390" w:author="Marc Cooper" w:date="2011-11-14T20:21:00Z"/>
              </w:rPr>
            </w:pPr>
            <w:ins w:id="391" w:author="Marc Cooper" w:date="2011-11-14T20:23:00Z">
              <w:r>
                <w:t>J</w:t>
              </w:r>
            </w:ins>
          </w:p>
        </w:tc>
        <w:tc>
          <w:tcPr>
            <w:tcW w:w="6175" w:type="dxa"/>
          </w:tcPr>
          <w:p w:rsidR="00BC4742" w:rsidRDefault="0034572B" w:rsidP="005E7199">
            <w:pPr>
              <w:pStyle w:val="Textbody"/>
              <w:rPr>
                <w:ins w:id="392" w:author="Marc Cooper" w:date="2011-11-14T20:21:00Z"/>
              </w:rPr>
            </w:pPr>
            <w:ins w:id="393" w:author="Marc Cooper" w:date="2011-11-14T20:23:00Z">
              <w:r>
                <w:t>Closes the jaw</w:t>
              </w:r>
            </w:ins>
          </w:p>
        </w:tc>
      </w:tr>
      <w:tr w:rsidR="00BC4742" w:rsidTr="005E7199">
        <w:trPr>
          <w:jc w:val="center"/>
          <w:ins w:id="394" w:author="Marc Cooper" w:date="2011-11-14T20:21:00Z"/>
        </w:trPr>
        <w:tc>
          <w:tcPr>
            <w:tcW w:w="1588" w:type="dxa"/>
          </w:tcPr>
          <w:p w:rsidR="00BC4742" w:rsidRDefault="0034572B" w:rsidP="005E7199">
            <w:pPr>
              <w:pStyle w:val="Textbody"/>
              <w:rPr>
                <w:ins w:id="395" w:author="Marc Cooper" w:date="2011-11-14T20:21:00Z"/>
              </w:rPr>
            </w:pPr>
            <w:ins w:id="396" w:author="Marc Cooper" w:date="2011-11-14T20:23:00Z">
              <w:r>
                <w:t>k</w:t>
              </w:r>
            </w:ins>
          </w:p>
        </w:tc>
        <w:tc>
          <w:tcPr>
            <w:tcW w:w="6175" w:type="dxa"/>
          </w:tcPr>
          <w:p w:rsidR="00BC4742" w:rsidRDefault="0034572B" w:rsidP="005E7199">
            <w:pPr>
              <w:pStyle w:val="Textbody"/>
              <w:rPr>
                <w:ins w:id="397" w:author="Marc Cooper" w:date="2011-11-14T20:21:00Z"/>
              </w:rPr>
            </w:pPr>
            <w:ins w:id="398" w:author="Marc Cooper" w:date="2011-11-14T20:23:00Z">
              <w:r>
                <w:t>Model stands on back legs</w:t>
              </w:r>
            </w:ins>
          </w:p>
        </w:tc>
      </w:tr>
      <w:tr w:rsidR="00BC4742" w:rsidTr="005E7199">
        <w:trPr>
          <w:jc w:val="center"/>
          <w:ins w:id="399" w:author="Marc Cooper" w:date="2011-11-14T20:21:00Z"/>
        </w:trPr>
        <w:tc>
          <w:tcPr>
            <w:tcW w:w="1588" w:type="dxa"/>
          </w:tcPr>
          <w:p w:rsidR="00BC4742" w:rsidRDefault="0034572B" w:rsidP="005E7199">
            <w:pPr>
              <w:pStyle w:val="Textbody"/>
              <w:rPr>
                <w:ins w:id="400" w:author="Marc Cooper" w:date="2011-11-14T20:21:00Z"/>
              </w:rPr>
            </w:pPr>
            <w:ins w:id="401" w:author="Marc Cooper" w:date="2011-11-14T20:23:00Z">
              <w:r>
                <w:t>K</w:t>
              </w:r>
            </w:ins>
          </w:p>
        </w:tc>
        <w:tc>
          <w:tcPr>
            <w:tcW w:w="6175" w:type="dxa"/>
          </w:tcPr>
          <w:p w:rsidR="00BC4742" w:rsidRDefault="0034572B" w:rsidP="005E7199">
            <w:pPr>
              <w:pStyle w:val="Textbody"/>
              <w:rPr>
                <w:ins w:id="402" w:author="Marc Cooper" w:date="2011-11-14T20:21:00Z"/>
              </w:rPr>
            </w:pPr>
            <w:ins w:id="403" w:author="Marc Cooper" w:date="2011-11-14T20:23:00Z">
              <w:r>
                <w:t>Model stands back down from back legs</w:t>
              </w:r>
            </w:ins>
          </w:p>
        </w:tc>
      </w:tr>
      <w:tr w:rsidR="00BC4742" w:rsidTr="005E7199">
        <w:trPr>
          <w:jc w:val="center"/>
          <w:ins w:id="404" w:author="Marc Cooper" w:date="2011-11-14T20:21:00Z"/>
        </w:trPr>
        <w:tc>
          <w:tcPr>
            <w:tcW w:w="1588" w:type="dxa"/>
          </w:tcPr>
          <w:p w:rsidR="00BC4742" w:rsidRDefault="0034572B" w:rsidP="005E7199">
            <w:pPr>
              <w:pStyle w:val="Textbody"/>
              <w:rPr>
                <w:ins w:id="405" w:author="Marc Cooper" w:date="2011-11-14T20:21:00Z"/>
              </w:rPr>
            </w:pPr>
            <w:ins w:id="406" w:author="Marc Cooper" w:date="2011-11-14T20:23:00Z">
              <w:r>
                <w:t>h</w:t>
              </w:r>
            </w:ins>
          </w:p>
        </w:tc>
        <w:tc>
          <w:tcPr>
            <w:tcW w:w="6175" w:type="dxa"/>
          </w:tcPr>
          <w:p w:rsidR="00BC4742" w:rsidRDefault="0034572B" w:rsidP="005E7199">
            <w:pPr>
              <w:pStyle w:val="Textbody"/>
              <w:rPr>
                <w:ins w:id="407" w:author="Marc Cooper" w:date="2011-11-14T20:21:00Z"/>
              </w:rPr>
            </w:pPr>
            <w:ins w:id="408" w:author="Marc Cooper" w:date="2011-11-14T20:23:00Z">
              <w:r>
                <w:t>Bends the model’s neck</w:t>
              </w:r>
            </w:ins>
          </w:p>
        </w:tc>
      </w:tr>
      <w:tr w:rsidR="00BC4742" w:rsidTr="00BC4742">
        <w:trPr>
          <w:jc w:val="center"/>
          <w:ins w:id="409" w:author="Marc Cooper" w:date="2011-11-14T20:21:00Z"/>
        </w:trPr>
        <w:tc>
          <w:tcPr>
            <w:tcW w:w="1588" w:type="dxa"/>
          </w:tcPr>
          <w:p w:rsidR="00BC4742" w:rsidRDefault="0034572B" w:rsidP="005E7199">
            <w:pPr>
              <w:pStyle w:val="Textbody"/>
              <w:rPr>
                <w:ins w:id="410" w:author="Marc Cooper" w:date="2011-11-14T20:21:00Z"/>
              </w:rPr>
            </w:pPr>
            <w:ins w:id="411" w:author="Marc Cooper" w:date="2011-11-14T20:23:00Z">
              <w:r>
                <w:t>H</w:t>
              </w:r>
            </w:ins>
          </w:p>
        </w:tc>
        <w:tc>
          <w:tcPr>
            <w:tcW w:w="6175" w:type="dxa"/>
          </w:tcPr>
          <w:p w:rsidR="00BC4742" w:rsidRDefault="0034572B" w:rsidP="00BC4742">
            <w:pPr>
              <w:pStyle w:val="Textbody"/>
              <w:rPr>
                <w:ins w:id="412" w:author="Marc Cooper" w:date="2011-11-14T20:21:00Z"/>
              </w:rPr>
            </w:pPr>
            <w:ins w:id="413" w:author="Marc Cooper" w:date="2011-11-14T20:23:00Z">
              <w:r>
                <w:t>Straightens the model’s neck</w:t>
              </w:r>
            </w:ins>
          </w:p>
        </w:tc>
      </w:tr>
      <w:tr w:rsidR="0034572B" w:rsidTr="005E7199">
        <w:trPr>
          <w:jc w:val="center"/>
          <w:ins w:id="414" w:author="Marc Cooper" w:date="2011-11-14T20:23:00Z"/>
        </w:trPr>
        <w:tc>
          <w:tcPr>
            <w:tcW w:w="1588" w:type="dxa"/>
          </w:tcPr>
          <w:p w:rsidR="0034572B" w:rsidRDefault="0034572B" w:rsidP="005E7199">
            <w:pPr>
              <w:pStyle w:val="Textbody"/>
              <w:rPr>
                <w:ins w:id="415" w:author="Marc Cooper" w:date="2011-11-14T20:23:00Z"/>
              </w:rPr>
            </w:pPr>
            <w:ins w:id="416" w:author="Marc Cooper" w:date="2011-11-14T20:24:00Z">
              <w:r>
                <w:t>p</w:t>
              </w:r>
            </w:ins>
          </w:p>
        </w:tc>
        <w:tc>
          <w:tcPr>
            <w:tcW w:w="6175" w:type="dxa"/>
          </w:tcPr>
          <w:p w:rsidR="0034572B" w:rsidRDefault="0034572B" w:rsidP="005E7199">
            <w:pPr>
              <w:pStyle w:val="Textbody"/>
              <w:rPr>
                <w:ins w:id="417" w:author="Marc Cooper" w:date="2011-11-14T20:23:00Z"/>
              </w:rPr>
            </w:pPr>
            <w:ins w:id="418" w:author="Marc Cooper" w:date="2011-11-14T20:24:00Z">
              <w:r>
                <w:t>Begins a small animation</w:t>
              </w:r>
            </w:ins>
          </w:p>
        </w:tc>
      </w:tr>
    </w:tbl>
    <w:p w:rsidR="0034572B" w:rsidRDefault="0034572B">
      <w:pPr>
        <w:pStyle w:val="Heading1"/>
        <w:rPr>
          <w:ins w:id="419" w:author="Marc Cooper" w:date="2011-11-14T20:24:00Z"/>
        </w:rPr>
      </w:pPr>
    </w:p>
    <w:p w:rsidR="0034572B" w:rsidRDefault="0034572B">
      <w:pPr>
        <w:pStyle w:val="Textbody"/>
        <w:rPr>
          <w:ins w:id="420" w:author="Marc Cooper" w:date="2011-11-14T20:24:00Z"/>
          <w:rFonts w:asciiTheme="majorHAnsi" w:eastAsiaTheme="majorEastAsia" w:hAnsiTheme="majorHAnsi"/>
          <w:kern w:val="32"/>
          <w:sz w:val="32"/>
          <w:szCs w:val="32"/>
        </w:rPr>
        <w:pPrChange w:id="421" w:author="Marc Cooper" w:date="2011-11-14T20:24:00Z">
          <w:pPr/>
        </w:pPrChange>
      </w:pPr>
      <w:ins w:id="422" w:author="Marc Cooper" w:date="2011-11-14T20:24:00Z">
        <w:r>
          <w:br w:type="page"/>
        </w:r>
      </w:ins>
    </w:p>
    <w:p w:rsidR="00BC4742" w:rsidDel="00BC4742" w:rsidRDefault="00BC4742">
      <w:pPr>
        <w:pStyle w:val="Textbody"/>
        <w:rPr>
          <w:del w:id="423" w:author="Marc Cooper" w:date="2011-11-14T20:22:00Z"/>
        </w:rPr>
      </w:pPr>
    </w:p>
    <w:p w:rsidR="00FE3E27" w:rsidDel="00BC4742" w:rsidRDefault="00C171CA">
      <w:pPr>
        <w:pStyle w:val="Textbody"/>
        <w:numPr>
          <w:ilvl w:val="0"/>
          <w:numId w:val="4"/>
        </w:numPr>
        <w:rPr>
          <w:del w:id="424" w:author="Marc Cooper" w:date="2011-11-14T20:20:00Z"/>
        </w:rPr>
      </w:pPr>
      <w:del w:id="425" w:author="Marc Cooper" w:date="2011-11-14T20:20:00Z">
        <w:r w:rsidDel="00BC4742">
          <w:delText>Esc</w:delText>
        </w:r>
      </w:del>
      <w:del w:id="426" w:author="Marc Cooper" w:date="2011-11-14T20:16:00Z">
        <w:r w:rsidDel="00D83C2C">
          <w:delText>ape</w:delText>
        </w:r>
      </w:del>
      <w:del w:id="427" w:author="Marc Cooper" w:date="2011-11-14T20:20:00Z">
        <w:r w:rsidDel="00BC4742">
          <w:delText xml:space="preserve"> : exits the program ;</w:delText>
        </w:r>
      </w:del>
    </w:p>
    <w:p w:rsidR="00FE3E27" w:rsidDel="00BC4742" w:rsidRDefault="00C171CA">
      <w:pPr>
        <w:pStyle w:val="Textbody"/>
        <w:numPr>
          <w:ilvl w:val="0"/>
          <w:numId w:val="4"/>
        </w:numPr>
        <w:rPr>
          <w:del w:id="428" w:author="Marc Cooper" w:date="2011-11-14T20:20:00Z"/>
        </w:rPr>
      </w:pPr>
      <w:del w:id="429" w:author="Marc Cooper" w:date="2011-11-14T20:20:00Z">
        <w:r w:rsidDel="00BC4742">
          <w:delText>'s' : draws the animated model ;</w:delText>
        </w:r>
      </w:del>
    </w:p>
    <w:p w:rsidR="00FE3E27" w:rsidDel="00BC4742" w:rsidRDefault="00C171CA">
      <w:pPr>
        <w:pStyle w:val="Textbody"/>
        <w:numPr>
          <w:ilvl w:val="0"/>
          <w:numId w:val="4"/>
        </w:numPr>
        <w:rPr>
          <w:del w:id="430" w:author="Marc Cooper" w:date="2011-11-14T20:20:00Z"/>
        </w:rPr>
      </w:pPr>
      <w:del w:id="431" w:author="Marc Cooper" w:date="2011-11-14T20:20:00Z">
        <w:r w:rsidDel="00BC4742">
          <w:delText>'e' : draws an E ;</w:delText>
        </w:r>
      </w:del>
    </w:p>
    <w:p w:rsidR="00FE3E27" w:rsidDel="00BC4742" w:rsidRDefault="00C171CA">
      <w:pPr>
        <w:pStyle w:val="Textbody"/>
        <w:numPr>
          <w:ilvl w:val="0"/>
          <w:numId w:val="4"/>
        </w:numPr>
        <w:rPr>
          <w:del w:id="432" w:author="Marc Cooper" w:date="2011-11-14T20:20:00Z"/>
        </w:rPr>
      </w:pPr>
      <w:del w:id="433" w:author="Marc Cooper" w:date="2011-11-14T20:20:00Z">
        <w:r w:rsidDel="00BC4742">
          <w:delText>'c' : draws a C ;</w:delText>
        </w:r>
      </w:del>
    </w:p>
    <w:p w:rsidR="00FE3E27" w:rsidDel="00BC4742" w:rsidRDefault="00C171CA">
      <w:pPr>
        <w:pStyle w:val="Textbody"/>
        <w:numPr>
          <w:ilvl w:val="0"/>
          <w:numId w:val="4"/>
        </w:numPr>
        <w:rPr>
          <w:del w:id="434" w:author="Marc Cooper" w:date="2011-11-14T20:20:00Z"/>
        </w:rPr>
      </w:pPr>
      <w:del w:id="435" w:author="Marc Cooper" w:date="2011-11-14T20:20:00Z">
        <w:r w:rsidDel="00BC4742">
          <w:delText>'b' : draws a B ;</w:delText>
        </w:r>
      </w:del>
    </w:p>
    <w:p w:rsidR="00FE3E27" w:rsidDel="00BC4742" w:rsidRDefault="00C171CA">
      <w:pPr>
        <w:pStyle w:val="Textbody"/>
        <w:numPr>
          <w:ilvl w:val="0"/>
          <w:numId w:val="4"/>
        </w:numPr>
        <w:rPr>
          <w:del w:id="436" w:author="Marc Cooper" w:date="2011-11-14T20:20:00Z"/>
        </w:rPr>
      </w:pPr>
      <w:del w:id="437" w:author="Marc Cooper" w:date="2011-11-14T20:20:00Z">
        <w:r w:rsidDel="00BC4742">
          <w:delText>'m' : draws a M ;</w:delText>
        </w:r>
      </w:del>
    </w:p>
    <w:p w:rsidR="00FE3E27" w:rsidDel="00BC4742" w:rsidRDefault="00C171CA">
      <w:pPr>
        <w:pStyle w:val="Textbody"/>
        <w:numPr>
          <w:ilvl w:val="0"/>
          <w:numId w:val="4"/>
        </w:numPr>
        <w:rPr>
          <w:del w:id="438" w:author="Marc Cooper" w:date="2011-11-14T20:20:00Z"/>
        </w:rPr>
      </w:pPr>
      <w:del w:id="439" w:author="Marc Cooper" w:date="2011-11-14T20:20:00Z">
        <w:r w:rsidDel="00BC4742">
          <w:delText>'n' : draws a N ;</w:delText>
        </w:r>
      </w:del>
    </w:p>
    <w:p w:rsidR="00FE3E27" w:rsidDel="00BC4742" w:rsidRDefault="00C171CA">
      <w:pPr>
        <w:pStyle w:val="Textbody"/>
        <w:numPr>
          <w:ilvl w:val="0"/>
          <w:numId w:val="4"/>
        </w:numPr>
        <w:rPr>
          <w:del w:id="440" w:author="Marc Cooper" w:date="2011-11-14T20:20:00Z"/>
        </w:rPr>
      </w:pPr>
      <w:del w:id="441" w:author="Marc Cooper" w:date="2011-11-14T20:20:00Z">
        <w:r w:rsidDel="00BC4742">
          <w:delText>'f' : draws a F ;</w:delText>
        </w:r>
      </w:del>
    </w:p>
    <w:p w:rsidR="00FE3E27" w:rsidDel="00BC4742" w:rsidRDefault="00C171CA">
      <w:pPr>
        <w:pStyle w:val="Textbody"/>
        <w:numPr>
          <w:ilvl w:val="0"/>
          <w:numId w:val="4"/>
        </w:numPr>
        <w:rPr>
          <w:del w:id="442" w:author="Marc Cooper" w:date="2011-11-14T20:20:00Z"/>
        </w:rPr>
      </w:pPr>
      <w:del w:id="443" w:author="Marc Cooper" w:date="2011-11-14T20:20:00Z">
        <w:r w:rsidDel="00BC4742">
          <w:delText>'i' : draws all six of the above letters ;</w:delText>
        </w:r>
      </w:del>
    </w:p>
    <w:p w:rsidR="00FE3E27" w:rsidDel="00BC4742" w:rsidRDefault="00C171CA">
      <w:pPr>
        <w:pStyle w:val="Textbody"/>
        <w:numPr>
          <w:ilvl w:val="0"/>
          <w:numId w:val="4"/>
        </w:numPr>
        <w:rPr>
          <w:del w:id="444" w:author="Marc Cooper" w:date="2011-11-14T20:20:00Z"/>
        </w:rPr>
      </w:pPr>
      <w:del w:id="445" w:author="Marc Cooper" w:date="2011-11-14T20:20:00Z">
        <w:r w:rsidDel="00BC4742">
          <w:delText xml:space="preserve">'/' : </w:delText>
        </w:r>
      </w:del>
      <w:del w:id="446" w:author="Marc Cooper" w:date="2011-11-13T23:06:00Z">
        <w:r w:rsidDel="001D4D48">
          <w:delText xml:space="preserve">toggles </w:delText>
        </w:r>
      </w:del>
      <w:del w:id="447" w:author="Marc Cooper" w:date="2011-11-14T20:20:00Z">
        <w:r w:rsidDel="00BC4742">
          <w:delText>through the 8 scenes above, as well as some other sub-sections of the full model ;</w:delText>
        </w:r>
      </w:del>
    </w:p>
    <w:p w:rsidR="00FE3E27" w:rsidDel="00BC4742" w:rsidRDefault="00C171CA">
      <w:pPr>
        <w:pStyle w:val="Textbody"/>
        <w:numPr>
          <w:ilvl w:val="0"/>
          <w:numId w:val="4"/>
        </w:numPr>
        <w:rPr>
          <w:del w:id="448" w:author="Marc Cooper" w:date="2011-11-14T20:20:00Z"/>
        </w:rPr>
      </w:pPr>
      <w:del w:id="449" w:author="Marc Cooper" w:date="2011-11-14T20:20:00Z">
        <w:r w:rsidDel="00BC4742">
          <w:delText>'o' : when showing individual initials, this button allows the user to view the origin of the initial ;</w:delText>
        </w:r>
      </w:del>
    </w:p>
    <w:p w:rsidR="00FE3E27" w:rsidDel="00BC4742" w:rsidRDefault="00C171CA">
      <w:pPr>
        <w:pStyle w:val="Textbody"/>
        <w:numPr>
          <w:ilvl w:val="0"/>
          <w:numId w:val="4"/>
        </w:numPr>
        <w:rPr>
          <w:del w:id="450" w:author="Marc Cooper" w:date="2011-11-14T20:20:00Z"/>
        </w:rPr>
      </w:pPr>
      <w:del w:id="451" w:author="Marc Cooper" w:date="2011-11-14T20:20:00Z">
        <w:r w:rsidDel="00BC4742">
          <w:delText>'a' : allows the user to toggle between a black or white background. The white background draws the main x, y and z axes ;</w:delText>
        </w:r>
      </w:del>
    </w:p>
    <w:p w:rsidR="00FE3E27" w:rsidDel="00BC4742" w:rsidRDefault="00C171CA">
      <w:pPr>
        <w:pStyle w:val="Textbody"/>
        <w:numPr>
          <w:ilvl w:val="0"/>
          <w:numId w:val="4"/>
        </w:numPr>
        <w:rPr>
          <w:del w:id="452" w:author="Marc Cooper" w:date="2011-11-14T20:22:00Z"/>
        </w:rPr>
      </w:pPr>
      <w:del w:id="453" w:author="Marc Cooper" w:date="2011-11-14T20:22:00Z">
        <w:r w:rsidDel="00BC4742">
          <w:delText>'x' : when in white background mode, draws the (x,y) axes ;</w:delText>
        </w:r>
      </w:del>
    </w:p>
    <w:p w:rsidR="00FE3E27" w:rsidDel="00BC4742" w:rsidRDefault="00C171CA">
      <w:pPr>
        <w:pStyle w:val="Textbody"/>
        <w:numPr>
          <w:ilvl w:val="0"/>
          <w:numId w:val="4"/>
        </w:numPr>
        <w:rPr>
          <w:del w:id="454" w:author="Marc Cooper" w:date="2011-11-14T20:22:00Z"/>
        </w:rPr>
      </w:pPr>
      <w:del w:id="455" w:author="Marc Cooper" w:date="2011-11-14T20:22:00Z">
        <w:r w:rsidDel="00BC4742">
          <w:delText>'y' : when in white background mode, draws the (y,z) axes ;</w:delText>
        </w:r>
      </w:del>
    </w:p>
    <w:p w:rsidR="00FE3E27" w:rsidDel="00BC4742" w:rsidRDefault="00C171CA">
      <w:pPr>
        <w:pStyle w:val="Textbody"/>
        <w:numPr>
          <w:ilvl w:val="0"/>
          <w:numId w:val="4"/>
        </w:numPr>
        <w:rPr>
          <w:del w:id="456" w:author="Marc Cooper" w:date="2011-11-14T20:22:00Z"/>
        </w:rPr>
      </w:pPr>
      <w:del w:id="457" w:author="Marc Cooper" w:date="2011-11-14T20:22:00Z">
        <w:r w:rsidDel="00BC4742">
          <w:delText>'z' : when in white background mode, draws the (x,z) axes ;</w:delText>
        </w:r>
      </w:del>
    </w:p>
    <w:p w:rsidR="00FE3E27" w:rsidDel="0034572B" w:rsidRDefault="00C171CA">
      <w:pPr>
        <w:pStyle w:val="Textbody"/>
        <w:numPr>
          <w:ilvl w:val="0"/>
          <w:numId w:val="4"/>
        </w:numPr>
        <w:rPr>
          <w:del w:id="458" w:author="Marc Cooper" w:date="2011-11-14T20:23:00Z"/>
        </w:rPr>
      </w:pPr>
      <w:del w:id="459" w:author="Marc Cooper" w:date="2011-11-14T20:23:00Z">
        <w:r w:rsidDel="0034572B">
          <w:delText>'l' : draws transparent polygons (opposed to 'L' key) ;</w:delText>
        </w:r>
      </w:del>
    </w:p>
    <w:p w:rsidR="00FE3E27" w:rsidDel="0034572B" w:rsidRDefault="00C171CA">
      <w:pPr>
        <w:pStyle w:val="Textbody"/>
        <w:numPr>
          <w:ilvl w:val="0"/>
          <w:numId w:val="4"/>
        </w:numPr>
        <w:rPr>
          <w:del w:id="460" w:author="Marc Cooper" w:date="2011-11-14T20:23:00Z"/>
        </w:rPr>
      </w:pPr>
      <w:del w:id="461" w:author="Marc Cooper" w:date="2011-11-14T20:23:00Z">
        <w:r w:rsidDel="0034572B">
          <w:delText>'L' : draws full polygons (opposed to 'l' key) ;</w:delText>
        </w:r>
      </w:del>
    </w:p>
    <w:p w:rsidR="00FE3E27" w:rsidDel="0034572B" w:rsidRDefault="00C171CA">
      <w:pPr>
        <w:pStyle w:val="Textbody"/>
        <w:numPr>
          <w:ilvl w:val="0"/>
          <w:numId w:val="4"/>
        </w:numPr>
        <w:rPr>
          <w:del w:id="462" w:author="Marc Cooper" w:date="2011-11-14T20:23:00Z"/>
        </w:rPr>
      </w:pPr>
      <w:del w:id="463" w:author="Marc Cooper" w:date="2011-11-14T20:23:00Z">
        <w:r w:rsidDel="0034572B">
          <w:delText>'j' : opens the jaw of the model (opposed to 'J' key) ;</w:delText>
        </w:r>
      </w:del>
    </w:p>
    <w:p w:rsidR="00FE3E27" w:rsidDel="0034572B" w:rsidRDefault="00C171CA">
      <w:pPr>
        <w:pStyle w:val="Textbody"/>
        <w:numPr>
          <w:ilvl w:val="0"/>
          <w:numId w:val="4"/>
        </w:numPr>
        <w:rPr>
          <w:del w:id="464" w:author="Marc Cooper" w:date="2011-11-14T20:23:00Z"/>
        </w:rPr>
      </w:pPr>
      <w:del w:id="465" w:author="Marc Cooper" w:date="2011-11-14T20:23:00Z">
        <w:r w:rsidDel="0034572B">
          <w:delText>'J' : closes the jaw of the model (opposed to 'j' key) ;</w:delText>
        </w:r>
      </w:del>
    </w:p>
    <w:p w:rsidR="00FE3E27" w:rsidDel="0034572B" w:rsidRDefault="00C171CA">
      <w:pPr>
        <w:pStyle w:val="Textbody"/>
        <w:numPr>
          <w:ilvl w:val="0"/>
          <w:numId w:val="4"/>
        </w:numPr>
        <w:rPr>
          <w:del w:id="466" w:author="Marc Cooper" w:date="2011-11-14T20:23:00Z"/>
        </w:rPr>
      </w:pPr>
      <w:del w:id="467" w:author="Marc Cooper" w:date="2011-11-14T20:23:00Z">
        <w:r w:rsidDel="0034572B">
          <w:delText>'k' : model jumps up on back legs (opposed to 'K' key) ;</w:delText>
        </w:r>
      </w:del>
    </w:p>
    <w:p w:rsidR="00FE3E27" w:rsidDel="0034572B" w:rsidRDefault="00C171CA">
      <w:pPr>
        <w:pStyle w:val="Textbody"/>
        <w:numPr>
          <w:ilvl w:val="0"/>
          <w:numId w:val="4"/>
        </w:numPr>
        <w:rPr>
          <w:del w:id="468" w:author="Marc Cooper" w:date="2011-11-14T20:23:00Z"/>
        </w:rPr>
      </w:pPr>
      <w:del w:id="469" w:author="Marc Cooper" w:date="2011-11-14T20:23:00Z">
        <w:r w:rsidDel="0034572B">
          <w:delText>'K' : model falls back down on front legs (opposed to 'k' key) ;</w:delText>
        </w:r>
      </w:del>
    </w:p>
    <w:p w:rsidR="00FE3E27" w:rsidDel="0034572B" w:rsidRDefault="00C171CA">
      <w:pPr>
        <w:pStyle w:val="Textbody"/>
        <w:numPr>
          <w:ilvl w:val="0"/>
          <w:numId w:val="4"/>
        </w:numPr>
        <w:rPr>
          <w:del w:id="470" w:author="Marc Cooper" w:date="2011-11-14T20:24:00Z"/>
        </w:rPr>
      </w:pPr>
      <w:del w:id="471" w:author="Marc Cooper" w:date="2011-11-14T20:24:00Z">
        <w:r w:rsidDel="0034572B">
          <w:delText>'h' : bends the neck of the model (opposed to 'H' key) ;</w:delText>
        </w:r>
      </w:del>
    </w:p>
    <w:p w:rsidR="00FE3E27" w:rsidDel="0034572B" w:rsidRDefault="00C171CA">
      <w:pPr>
        <w:pStyle w:val="Textbody"/>
        <w:numPr>
          <w:ilvl w:val="0"/>
          <w:numId w:val="4"/>
        </w:numPr>
        <w:rPr>
          <w:del w:id="472" w:author="Marc Cooper" w:date="2011-11-14T20:24:00Z"/>
        </w:rPr>
      </w:pPr>
      <w:del w:id="473" w:author="Marc Cooper" w:date="2011-11-14T20:24:00Z">
        <w:r w:rsidDel="0034572B">
          <w:delText>'H' : straightens the neck of the model (opposed to 'h' key) ;</w:delText>
        </w:r>
      </w:del>
    </w:p>
    <w:p w:rsidR="00FE3E27" w:rsidDel="0034572B" w:rsidRDefault="00C171CA">
      <w:pPr>
        <w:pStyle w:val="Textbody"/>
        <w:numPr>
          <w:ilvl w:val="0"/>
          <w:numId w:val="4"/>
        </w:numPr>
        <w:rPr>
          <w:del w:id="474" w:author="Marc Cooper" w:date="2011-11-14T20:24:00Z"/>
        </w:rPr>
      </w:pPr>
      <w:del w:id="475" w:author="Marc Cooper" w:date="2011-11-14T20:24:00Z">
        <w:r w:rsidDel="0034572B">
          <w:delText>'p' : starts a small animation.</w:delText>
        </w:r>
      </w:del>
    </w:p>
    <w:p w:rsidR="00FE3E27" w:rsidRDefault="00C171CA">
      <w:pPr>
        <w:pStyle w:val="Heading1"/>
      </w:pPr>
      <w:bookmarkStart w:id="476" w:name="_Toc309069802"/>
      <w:r>
        <w:t>2 Mouse Interactions</w:t>
      </w:r>
      <w:bookmarkEnd w:id="476"/>
    </w:p>
    <w:p w:rsidR="00FE3E27" w:rsidRDefault="00C171CA">
      <w:pPr>
        <w:pStyle w:val="Textbody"/>
      </w:pPr>
      <w:r>
        <w:t>This section serves as a description of the various mouse interactions to which the animated model can r</w:t>
      </w:r>
      <w:r>
        <w:t>e</w:t>
      </w:r>
      <w:r>
        <w:t>spond.</w:t>
      </w:r>
    </w:p>
    <w:p w:rsidR="00FE3E27" w:rsidRDefault="00C171CA">
      <w:pPr>
        <w:pStyle w:val="Heading2"/>
      </w:pPr>
      <w:bookmarkStart w:id="477" w:name="_Toc309069803"/>
      <w:r>
        <w:t xml:space="preserve">2.1 Left </w:t>
      </w:r>
      <w:ins w:id="478" w:author="Marc Cooper" w:date="2011-11-14T20:26:00Z">
        <w:r w:rsidR="00CA16A2">
          <w:t xml:space="preserve">Mouse </w:t>
        </w:r>
      </w:ins>
      <w:del w:id="479" w:author="Marc Cooper" w:date="2011-11-14T20:26:00Z">
        <w:r w:rsidDel="00CA16A2">
          <w:delText>B</w:delText>
        </w:r>
      </w:del>
      <w:ins w:id="480" w:author="Marc Cooper" w:date="2011-11-14T20:26:00Z">
        <w:r w:rsidR="00CA16A2">
          <w:t>B</w:t>
        </w:r>
      </w:ins>
      <w:r>
        <w:t>utton Interactions</w:t>
      </w:r>
      <w:bookmarkEnd w:id="477"/>
    </w:p>
    <w:p w:rsidR="00FE3E27" w:rsidRDefault="00C171CA">
      <w:pPr>
        <w:pStyle w:val="Textbody"/>
      </w:pPr>
      <w:r>
        <w:t>When the left mouse button is held down and the mouse moved</w:t>
      </w:r>
      <w:del w:id="481" w:author="Marc Cooper" w:date="2011-11-14T20:26:00Z">
        <w:r w:rsidDel="00AD5831">
          <w:delText xml:space="preserve"> in the x or y direction receptively</w:delText>
        </w:r>
      </w:del>
      <w:r>
        <w:t xml:space="preserve">, the angle from which the scene is viewed is rotated around the y or x axis respectively (see </w:t>
      </w:r>
      <w:del w:id="482" w:author="Marc Cooper" w:date="2011-11-14T20:50:00Z">
        <w:r w:rsidDel="00665072">
          <w:delText xml:space="preserve">figure </w:delText>
        </w:r>
      </w:del>
      <w:ins w:id="483" w:author="Marc Cooper" w:date="2011-11-14T20:50:00Z">
        <w:r w:rsidR="00665072">
          <w:t xml:space="preserve">Figure </w:t>
        </w:r>
      </w:ins>
      <w:del w:id="484" w:author="Marc Cooper" w:date="2011-11-14T20:50:00Z">
        <w:r w:rsidDel="00665072">
          <w:delText xml:space="preserve">i </w:delText>
        </w:r>
      </w:del>
      <w:ins w:id="485" w:author="Marc Cooper" w:date="2011-11-14T20:50:00Z">
        <w:r w:rsidR="00665072">
          <w:t xml:space="preserve">1 </w:t>
        </w:r>
      </w:ins>
      <w:r>
        <w:t>below). This gives a “</w:t>
      </w:r>
      <w:proofErr w:type="spellStart"/>
      <w:r>
        <w:t>drag'n'drop</w:t>
      </w:r>
      <w:proofErr w:type="spellEnd"/>
      <w:r>
        <w:t>” type movement to the camera.</w:t>
      </w:r>
    </w:p>
    <w:p w:rsidR="00665072" w:rsidRDefault="00C171CA">
      <w:pPr>
        <w:pStyle w:val="Fig"/>
        <w:keepNext/>
        <w:rPr>
          <w:ins w:id="486" w:author="Marc Cooper" w:date="2011-11-14T20:50:00Z"/>
        </w:rPr>
        <w:pPrChange w:id="487" w:author="Marc Cooper" w:date="2011-11-14T20:50:00Z">
          <w:pPr>
            <w:pStyle w:val="Fig"/>
          </w:pPr>
        </w:pPrChange>
      </w:pPr>
      <w:r>
        <w:rPr>
          <w:noProof/>
          <w:lang w:val="en-GB" w:eastAsia="en-GB" w:bidi="ar-SA"/>
        </w:rPr>
        <w:drawing>
          <wp:inline distT="0" distB="0" distL="0" distR="0" wp14:anchorId="5B5E9517" wp14:editId="568A736A">
            <wp:extent cx="6332402" cy="3165469"/>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65469"/>
                    </a:xfrm>
                    <a:prstGeom prst="rect">
                      <a:avLst/>
                    </a:prstGeom>
                  </pic:spPr>
                </pic:pic>
              </a:graphicData>
            </a:graphic>
          </wp:inline>
        </w:drawing>
      </w:r>
    </w:p>
    <w:p w:rsidR="00FE3E27" w:rsidRDefault="00665072">
      <w:pPr>
        <w:pStyle w:val="Caption"/>
        <w:jc w:val="center"/>
        <w:pPrChange w:id="488" w:author="Marc Cooper" w:date="2011-11-14T20:50:00Z">
          <w:pPr>
            <w:pStyle w:val="Fig"/>
          </w:pPr>
        </w:pPrChange>
      </w:pPr>
      <w:ins w:id="489" w:author="Marc Cooper" w:date="2011-11-14T20:50:00Z">
        <w:r>
          <w:t xml:space="preserve">Figure </w:t>
        </w:r>
        <w:r>
          <w:fldChar w:fldCharType="begin"/>
        </w:r>
        <w:r>
          <w:instrText xml:space="preserve"> SEQ Figure \* ARABIC </w:instrText>
        </w:r>
      </w:ins>
      <w:r>
        <w:fldChar w:fldCharType="separate"/>
      </w:r>
      <w:ins w:id="490" w:author="Marc Cooper" w:date="2011-11-14T21:14:00Z">
        <w:r w:rsidR="00EA29F7">
          <w:rPr>
            <w:noProof/>
          </w:rPr>
          <w:t>1</w:t>
        </w:r>
      </w:ins>
      <w:ins w:id="491" w:author="Marc Cooper" w:date="2011-11-14T20:50:00Z">
        <w:r>
          <w:fldChar w:fldCharType="end"/>
        </w:r>
        <w:r>
          <w:t>- Effects of x and y displacements of mouse when left button is held down</w:t>
        </w:r>
      </w:ins>
    </w:p>
    <w:p w:rsidR="00FE3E27" w:rsidDel="00665072" w:rsidRDefault="00C171CA">
      <w:pPr>
        <w:pStyle w:val="FigNum"/>
        <w:numPr>
          <w:ilvl w:val="0"/>
          <w:numId w:val="5"/>
        </w:numPr>
        <w:tabs>
          <w:tab w:val="clear" w:pos="4986"/>
          <w:tab w:val="center" w:pos="1276"/>
        </w:tabs>
        <w:jc w:val="left"/>
        <w:rPr>
          <w:del w:id="492" w:author="Marc Cooper" w:date="2011-11-14T20:50:00Z"/>
        </w:rPr>
        <w:pPrChange w:id="493" w:author="Marc Cooper" w:date="2011-11-14T20:26:00Z">
          <w:pPr>
            <w:pStyle w:val="FigNum"/>
            <w:numPr>
              <w:numId w:val="5"/>
            </w:numPr>
          </w:pPr>
        </w:pPrChange>
      </w:pPr>
      <w:del w:id="494" w:author="Marc Cooper" w:date="2011-11-14T20:50:00Z">
        <w:r w:rsidDel="00665072">
          <w:delText>Effects of x and y displacements of mouse when left button is held down</w:delText>
        </w:r>
      </w:del>
    </w:p>
    <w:p w:rsidR="00FE3E27" w:rsidRDefault="00C171CA">
      <w:pPr>
        <w:pStyle w:val="Heading2"/>
      </w:pPr>
      <w:bookmarkStart w:id="495" w:name="_Toc309069804"/>
      <w:r>
        <w:t xml:space="preserve">2.2 Right </w:t>
      </w:r>
      <w:ins w:id="496" w:author="Marc Cooper" w:date="2011-11-14T20:26:00Z">
        <w:r w:rsidR="00CA16A2">
          <w:t>Mouse Button</w:t>
        </w:r>
      </w:ins>
      <w:del w:id="497" w:author="Marc Cooper" w:date="2011-11-14T20:26:00Z">
        <w:r w:rsidDel="00CA16A2">
          <w:delText xml:space="preserve">button </w:delText>
        </w:r>
      </w:del>
      <w:ins w:id="498" w:author="Marc Cooper" w:date="2011-11-14T20:27:00Z">
        <w:r w:rsidR="00CA16A2">
          <w:t xml:space="preserve"> </w:t>
        </w:r>
      </w:ins>
      <w:del w:id="499" w:author="Marc Cooper" w:date="2011-11-14T20:27:00Z">
        <w:r w:rsidDel="00CA16A2">
          <w:delText>i</w:delText>
        </w:r>
      </w:del>
      <w:ins w:id="500" w:author="Marc Cooper" w:date="2011-11-14T20:27:00Z">
        <w:r w:rsidR="00CA16A2">
          <w:t>I</w:t>
        </w:r>
      </w:ins>
      <w:r>
        <w:t>nteractions</w:t>
      </w:r>
      <w:bookmarkEnd w:id="495"/>
    </w:p>
    <w:p w:rsidR="00FE3E27" w:rsidRDefault="00C171CA">
      <w:pPr>
        <w:pStyle w:val="Textbody"/>
      </w:pPr>
      <w:r>
        <w:t>A single press of the right button will exit the program (note that the exit is on release of the button).</w:t>
      </w:r>
    </w:p>
    <w:p w:rsidR="00FE3E27" w:rsidRDefault="00C171CA">
      <w:pPr>
        <w:pStyle w:val="Heading1"/>
      </w:pPr>
      <w:bookmarkStart w:id="501" w:name="_Toc309069805"/>
      <w:r>
        <w:t>3 Keyboard interactions</w:t>
      </w:r>
      <w:bookmarkEnd w:id="501"/>
    </w:p>
    <w:p w:rsidR="00FE3E27" w:rsidRDefault="00C171CA">
      <w:pPr>
        <w:pStyle w:val="Textbody"/>
      </w:pPr>
      <w:r>
        <w:t>This section serves as a description of the various keyboard interactions to which the animated model can r</w:t>
      </w:r>
      <w:r>
        <w:t>e</w:t>
      </w:r>
      <w:r>
        <w:t>spond.</w:t>
      </w:r>
    </w:p>
    <w:p w:rsidR="00FE3E27" w:rsidDel="0002091B" w:rsidRDefault="00C171CA">
      <w:pPr>
        <w:pStyle w:val="Heading2"/>
        <w:rPr>
          <w:del w:id="502" w:author="Marc Cooper" w:date="2011-11-14T20:27:00Z"/>
        </w:rPr>
      </w:pPr>
      <w:del w:id="503" w:author="Marc Cooper" w:date="2011-11-14T20:27:00Z">
        <w:r w:rsidDel="0002091B">
          <w:delText>3.1 Exiting the program</w:delText>
        </w:r>
      </w:del>
    </w:p>
    <w:p w:rsidR="00FE3E27" w:rsidDel="0002091B" w:rsidRDefault="00C171CA">
      <w:pPr>
        <w:pStyle w:val="Textbody"/>
        <w:rPr>
          <w:del w:id="504" w:author="Marc Cooper" w:date="2011-11-14T20:27:00Z"/>
        </w:rPr>
      </w:pPr>
      <w:del w:id="505" w:author="Marc Cooper" w:date="2011-11-13T23:08:00Z">
        <w:r w:rsidDel="001D4D48">
          <w:delText xml:space="preserve">Same as the releasing a click of the right mouse button, the program can also be </w:delText>
        </w:r>
      </w:del>
      <w:del w:id="506" w:author="Marc Cooper" w:date="2011-11-13T23:07:00Z">
        <w:r w:rsidDel="001D4D48">
          <w:delText>exiting when the escape key is pressed.</w:delText>
        </w:r>
      </w:del>
    </w:p>
    <w:p w:rsidR="00FE3E27" w:rsidRDefault="00C171CA">
      <w:pPr>
        <w:pStyle w:val="Heading2"/>
      </w:pPr>
      <w:bookmarkStart w:id="507" w:name="_Toc309069806"/>
      <w:r>
        <w:t>3.2 Switching between scenes</w:t>
      </w:r>
      <w:bookmarkEnd w:id="507"/>
    </w:p>
    <w:p w:rsidR="00FE3E27" w:rsidRDefault="00C171CA">
      <w:pPr>
        <w:pStyle w:val="Textbody"/>
        <w:rPr>
          <w:ins w:id="508" w:author="Marc Cooper" w:date="2011-11-14T20:28:00Z"/>
        </w:rPr>
      </w:pPr>
      <w:r>
        <w:t xml:space="preserve">We define the term “scene” in this context to be a view of </w:t>
      </w:r>
      <w:del w:id="509" w:author="Marc Cooper" w:date="2011-11-13T23:08:00Z">
        <w:r w:rsidDel="001D4D48">
          <w:delText xml:space="preserve">different </w:delText>
        </w:r>
      </w:del>
      <w:r>
        <w:t>objects that the program is capable of pr</w:t>
      </w:r>
      <w:r>
        <w:t>o</w:t>
      </w:r>
      <w:r>
        <w:t>ducing at a single time. The user is able to ask the program to draw a variety of different scenes</w:t>
      </w:r>
      <w:ins w:id="510" w:author="Marc Cooper" w:date="2011-11-14T20:28:00Z">
        <w:r w:rsidR="00EB15E6">
          <w:t xml:space="preserve"> </w:t>
        </w:r>
        <w:proofErr w:type="gramStart"/>
        <w:r w:rsidR="00EB15E6">
          <w:t>individually</w:t>
        </w:r>
      </w:ins>
      <w:r>
        <w:t>,</w:t>
      </w:r>
      <w:proofErr w:type="gramEnd"/>
      <w:r>
        <w:t xml:space="preserve"> </w:t>
      </w:r>
      <w:del w:id="511" w:author="Marc Cooper" w:date="2011-11-14T20:28:00Z">
        <w:r w:rsidDel="00EB15E6">
          <w:delText xml:space="preserve">which </w:delText>
        </w:r>
      </w:del>
      <w:ins w:id="512" w:author="Marc Cooper" w:date="2011-11-14T20:28:00Z">
        <w:r w:rsidR="00EB15E6">
          <w:t xml:space="preserve">each </w:t>
        </w:r>
      </w:ins>
      <w:r>
        <w:t>can be accessed in two ways</w:t>
      </w:r>
      <w:del w:id="513" w:author="Marc Cooper" w:date="2011-11-13T23:08:00Z">
        <w:r w:rsidDel="001D4D48">
          <w:delText xml:space="preserve"> </w:delText>
        </w:r>
      </w:del>
      <w:r>
        <w:t xml:space="preserve">: direct </w:t>
      </w:r>
      <w:del w:id="514" w:author="Marc Cooper" w:date="2011-11-14T20:28:00Z">
        <w:r w:rsidDel="00EB15E6">
          <w:delText>access or</w:delText>
        </w:r>
      </w:del>
      <w:ins w:id="515" w:author="Marc Cooper" w:date="2011-11-14T20:28:00Z">
        <w:r w:rsidR="00EB15E6">
          <w:t>access or</w:t>
        </w:r>
      </w:ins>
      <w:r>
        <w:t xml:space="preserve"> toggle access.</w:t>
      </w:r>
    </w:p>
    <w:p w:rsidR="000202B6" w:rsidRDefault="000202B6">
      <w:pPr>
        <w:pStyle w:val="Textbody"/>
        <w:rPr>
          <w:ins w:id="516" w:author="Marc Cooper" w:date="2011-11-14T20:28:00Z"/>
        </w:rPr>
      </w:pPr>
    </w:p>
    <w:p w:rsidR="000202B6" w:rsidRDefault="000202B6">
      <w:pPr>
        <w:pStyle w:val="Textbody"/>
        <w:rPr>
          <w:ins w:id="517" w:author="Marc Cooper" w:date="2011-11-14T20:28:00Z"/>
        </w:rPr>
      </w:pPr>
    </w:p>
    <w:p w:rsidR="000202B6" w:rsidRDefault="000202B6">
      <w:pPr>
        <w:pStyle w:val="Textbody"/>
      </w:pPr>
    </w:p>
    <w:p w:rsidR="00FE3E27" w:rsidRDefault="00C171CA">
      <w:pPr>
        <w:pStyle w:val="Heading3"/>
      </w:pPr>
      <w:bookmarkStart w:id="518" w:name="_Toc309069807"/>
      <w:r>
        <w:lastRenderedPageBreak/>
        <w:t>3.2.1 Direct access scenes</w:t>
      </w:r>
      <w:bookmarkEnd w:id="518"/>
    </w:p>
    <w:p w:rsidR="00FE3E27" w:rsidRDefault="00C171CA">
      <w:pPr>
        <w:pStyle w:val="Textbody"/>
        <w:rPr>
          <w:ins w:id="519" w:author="Marc Cooper" w:date="2011-11-14T20:29:00Z"/>
        </w:rPr>
      </w:pPr>
      <w:r>
        <w:t>There are eight</w:t>
      </w:r>
      <w:del w:id="520" w:author="Marc Cooper" w:date="2011-11-13T23:08:00Z">
        <w:r w:rsidDel="001D4D48">
          <w:delText>s</w:delText>
        </w:r>
      </w:del>
      <w:r>
        <w:t xml:space="preserve"> scenes that can be access</w:t>
      </w:r>
      <w:ins w:id="521" w:author="Marc Cooper" w:date="2011-11-13T23:09:00Z">
        <w:r w:rsidR="001D4D48">
          <w:t>ed</w:t>
        </w:r>
      </w:ins>
      <w:r>
        <w:t xml:space="preserve"> directly through the keyboard</w:t>
      </w:r>
      <w:del w:id="522" w:author="Marc Cooper" w:date="2011-11-13T23:09:00Z">
        <w:r w:rsidDel="001D4D48">
          <w:delText>,</w:delText>
        </w:r>
      </w:del>
      <w:r>
        <w:t xml:space="preserve"> by simply pressing the </w:t>
      </w:r>
      <w:del w:id="523" w:author="Marc Cooper" w:date="2011-11-13T23:09:00Z">
        <w:r w:rsidDel="001D4D48">
          <w:delText>correspon</w:delText>
        </w:r>
        <w:r w:rsidDel="001D4D48">
          <w:delText>d</w:delText>
        </w:r>
        <w:r w:rsidDel="001D4D48">
          <w:delText xml:space="preserve">ing </w:delText>
        </w:r>
      </w:del>
      <w:ins w:id="524" w:author="Marc Cooper" w:date="2011-11-13T23:09:00Z">
        <w:r w:rsidR="001D4D48">
          <w:t xml:space="preserve">following </w:t>
        </w:r>
      </w:ins>
      <w:del w:id="525" w:author="Marc Cooper" w:date="2011-11-14T20:29:00Z">
        <w:r w:rsidDel="000202B6">
          <w:delText>buttons</w:delText>
        </w:r>
      </w:del>
      <w:ins w:id="526" w:author="Marc Cooper" w:date="2011-11-14T20:29:00Z">
        <w:r w:rsidR="000202B6">
          <w:t>Keys</w:t>
        </w:r>
      </w:ins>
      <w:del w:id="527" w:author="Marc Cooper" w:date="2011-11-13T23:09:00Z">
        <w:r w:rsidDel="001D4D48">
          <w:delText xml:space="preserve"> </w:delText>
        </w:r>
      </w:del>
      <w:r>
        <w:t>:</w:t>
      </w:r>
    </w:p>
    <w:p w:rsidR="000202B6" w:rsidRDefault="000202B6">
      <w:pPr>
        <w:pStyle w:val="Textbody"/>
        <w:rPr>
          <w:ins w:id="528" w:author="Marc Cooper" w:date="2011-11-14T20:28:00Z"/>
        </w:rPr>
      </w:pPr>
    </w:p>
    <w:tbl>
      <w:tblPr>
        <w:tblStyle w:val="TableGrid"/>
        <w:tblW w:w="0" w:type="auto"/>
        <w:tblLook w:val="04A0" w:firstRow="1" w:lastRow="0" w:firstColumn="1" w:lastColumn="0" w:noHBand="0" w:noVBand="1"/>
        <w:tblPrChange w:id="529" w:author="Marc Cooper" w:date="2011-11-14T20:50:00Z">
          <w:tblPr>
            <w:tblStyle w:val="TableGrid"/>
            <w:tblW w:w="0" w:type="auto"/>
            <w:tblLook w:val="04A0" w:firstRow="1" w:lastRow="0" w:firstColumn="1" w:lastColumn="0" w:noHBand="0" w:noVBand="1"/>
          </w:tblPr>
        </w:tblPrChange>
      </w:tblPr>
      <w:tblGrid>
        <w:gridCol w:w="661"/>
        <w:gridCol w:w="5321"/>
        <w:gridCol w:w="4206"/>
        <w:tblGridChange w:id="530">
          <w:tblGrid>
            <w:gridCol w:w="661"/>
            <w:gridCol w:w="3274"/>
            <w:gridCol w:w="1159"/>
            <w:gridCol w:w="3047"/>
            <w:gridCol w:w="2047"/>
            <w:gridCol w:w="5094"/>
          </w:tblGrid>
        </w:tblGridChange>
      </w:tblGrid>
      <w:tr w:rsidR="00AE35DF" w:rsidRPr="000202B6" w:rsidTr="006D7F9D">
        <w:trPr>
          <w:ins w:id="531" w:author="Marc Cooper" w:date="2011-11-14T20:29:00Z"/>
        </w:trPr>
        <w:tc>
          <w:tcPr>
            <w:tcW w:w="661" w:type="dxa"/>
            <w:tcPrChange w:id="532" w:author="Marc Cooper" w:date="2011-11-14T20:50:00Z">
              <w:tcPr>
                <w:tcW w:w="5094" w:type="dxa"/>
                <w:gridSpan w:val="3"/>
              </w:tcPr>
            </w:tcPrChange>
          </w:tcPr>
          <w:p w:rsidR="00AE35DF" w:rsidRPr="000202B6" w:rsidRDefault="00AE35DF">
            <w:pPr>
              <w:pStyle w:val="Textbody"/>
              <w:rPr>
                <w:ins w:id="533" w:author="Marc Cooper" w:date="2011-11-14T20:29:00Z"/>
                <w:b/>
                <w:rPrChange w:id="534" w:author="Marc Cooper" w:date="2011-11-14T20:29:00Z">
                  <w:rPr>
                    <w:ins w:id="535" w:author="Marc Cooper" w:date="2011-11-14T20:29:00Z"/>
                    <w:sz w:val="24"/>
                    <w:szCs w:val="24"/>
                  </w:rPr>
                </w:rPrChange>
              </w:rPr>
            </w:pPr>
            <w:ins w:id="536" w:author="Marc Cooper" w:date="2011-11-14T20:29:00Z">
              <w:r w:rsidRPr="000202B6">
                <w:rPr>
                  <w:b/>
                  <w:rPrChange w:id="537" w:author="Marc Cooper" w:date="2011-11-14T20:29:00Z">
                    <w:rPr>
                      <w:sz w:val="21"/>
                    </w:rPr>
                  </w:rPrChange>
                </w:rPr>
                <w:t>Key</w:t>
              </w:r>
            </w:ins>
          </w:p>
        </w:tc>
        <w:tc>
          <w:tcPr>
            <w:tcW w:w="5321" w:type="dxa"/>
            <w:tcPrChange w:id="538" w:author="Marc Cooper" w:date="2011-11-14T20:50:00Z">
              <w:tcPr>
                <w:tcW w:w="5094" w:type="dxa"/>
                <w:gridSpan w:val="2"/>
              </w:tcPr>
            </w:tcPrChange>
          </w:tcPr>
          <w:p w:rsidR="00AE35DF" w:rsidRPr="000202B6" w:rsidRDefault="00AE35DF">
            <w:pPr>
              <w:pStyle w:val="Textbody"/>
              <w:rPr>
                <w:ins w:id="539" w:author="Marc Cooper" w:date="2011-11-14T20:30:00Z"/>
                <w:b/>
                <w:rPrChange w:id="540" w:author="Marc Cooper" w:date="2011-11-14T20:29:00Z">
                  <w:rPr>
                    <w:ins w:id="541" w:author="Marc Cooper" w:date="2011-11-14T20:30:00Z"/>
                    <w:b/>
                    <w:sz w:val="24"/>
                    <w:szCs w:val="24"/>
                  </w:rPr>
                </w:rPrChange>
              </w:rPr>
            </w:pPr>
            <w:ins w:id="542" w:author="Marc Cooper" w:date="2011-11-14T20:30:00Z">
              <w:r>
                <w:rPr>
                  <w:b/>
                </w:rPr>
                <w:t>Description</w:t>
              </w:r>
            </w:ins>
          </w:p>
        </w:tc>
        <w:tc>
          <w:tcPr>
            <w:tcW w:w="4206" w:type="dxa"/>
            <w:tcPrChange w:id="543" w:author="Marc Cooper" w:date="2011-11-14T20:50:00Z">
              <w:tcPr>
                <w:tcW w:w="5094" w:type="dxa"/>
              </w:tcPr>
            </w:tcPrChange>
          </w:tcPr>
          <w:p w:rsidR="00AE35DF" w:rsidRPr="000202B6" w:rsidRDefault="00AE35DF">
            <w:pPr>
              <w:pStyle w:val="Textbody"/>
              <w:rPr>
                <w:ins w:id="544" w:author="Marc Cooper" w:date="2011-11-14T20:29:00Z"/>
                <w:b/>
                <w:rPrChange w:id="545" w:author="Marc Cooper" w:date="2011-11-14T20:29:00Z">
                  <w:rPr>
                    <w:ins w:id="546" w:author="Marc Cooper" w:date="2011-11-14T20:29:00Z"/>
                    <w:sz w:val="24"/>
                    <w:szCs w:val="24"/>
                  </w:rPr>
                </w:rPrChange>
              </w:rPr>
            </w:pPr>
            <w:ins w:id="547" w:author="Marc Cooper" w:date="2011-11-14T20:29:00Z">
              <w:r w:rsidRPr="000202B6">
                <w:rPr>
                  <w:b/>
                  <w:rPrChange w:id="548" w:author="Marc Cooper" w:date="2011-11-14T20:29:00Z">
                    <w:rPr>
                      <w:sz w:val="21"/>
                    </w:rPr>
                  </w:rPrChange>
                </w:rPr>
                <w:t>Output</w:t>
              </w:r>
            </w:ins>
          </w:p>
        </w:tc>
      </w:tr>
      <w:tr w:rsidR="00AE35DF" w:rsidTr="006D7F9D">
        <w:trPr>
          <w:ins w:id="549" w:author="Marc Cooper" w:date="2011-11-14T20:29:00Z"/>
        </w:trPr>
        <w:tc>
          <w:tcPr>
            <w:tcW w:w="661" w:type="dxa"/>
            <w:tcPrChange w:id="550" w:author="Marc Cooper" w:date="2011-11-14T20:50:00Z">
              <w:tcPr>
                <w:tcW w:w="5094" w:type="dxa"/>
                <w:gridSpan w:val="3"/>
              </w:tcPr>
            </w:tcPrChange>
          </w:tcPr>
          <w:p w:rsidR="00AE35DF" w:rsidRDefault="00AE35DF">
            <w:pPr>
              <w:pStyle w:val="Textbody"/>
              <w:rPr>
                <w:ins w:id="551" w:author="Marc Cooper" w:date="2011-11-14T20:29:00Z"/>
              </w:rPr>
            </w:pPr>
            <w:ins w:id="552" w:author="Marc Cooper" w:date="2011-11-14T20:30:00Z">
              <w:r>
                <w:t>s</w:t>
              </w:r>
            </w:ins>
          </w:p>
        </w:tc>
        <w:tc>
          <w:tcPr>
            <w:tcW w:w="5321" w:type="dxa"/>
            <w:tcPrChange w:id="553" w:author="Marc Cooper" w:date="2011-11-14T20:50:00Z">
              <w:tcPr>
                <w:tcW w:w="5094" w:type="dxa"/>
                <w:gridSpan w:val="2"/>
              </w:tcPr>
            </w:tcPrChange>
          </w:tcPr>
          <w:p w:rsidR="00AE35DF" w:rsidRDefault="00AE35DF">
            <w:pPr>
              <w:pStyle w:val="Textbody"/>
              <w:rPr>
                <w:ins w:id="554" w:author="Marc Cooper" w:date="2011-11-14T20:32:00Z"/>
              </w:rPr>
            </w:pPr>
            <w:ins w:id="555" w:author="Marc Cooper" w:date="2011-11-14T20:32:00Z">
              <w:r>
                <w:t xml:space="preserve">Shows the animal in full, with an animated tail action. </w:t>
              </w:r>
            </w:ins>
          </w:p>
          <w:p w:rsidR="00AE35DF" w:rsidRDefault="00AE35DF">
            <w:pPr>
              <w:pStyle w:val="Textbody"/>
              <w:rPr>
                <w:ins w:id="556" w:author="Marc Cooper" w:date="2011-11-14T20:30:00Z"/>
              </w:rPr>
            </w:pPr>
            <w:ins w:id="557" w:author="Marc Cooper" w:date="2011-11-14T20:33:00Z">
              <w:r>
                <w:t>The user can press other keys here to see further anim</w:t>
              </w:r>
              <w:r>
                <w:t>a</w:t>
              </w:r>
              <w:r>
                <w:t>tions, such as the opening/closing of the (j/J) jaw and the bending of the neck (h/H).</w:t>
              </w:r>
            </w:ins>
          </w:p>
        </w:tc>
        <w:tc>
          <w:tcPr>
            <w:tcW w:w="4206" w:type="dxa"/>
            <w:tcPrChange w:id="558" w:author="Marc Cooper" w:date="2011-11-14T20:50:00Z">
              <w:tcPr>
                <w:tcW w:w="5094" w:type="dxa"/>
              </w:tcPr>
            </w:tcPrChange>
          </w:tcPr>
          <w:p w:rsidR="00AE35DF" w:rsidRDefault="00AE35DF">
            <w:pPr>
              <w:pStyle w:val="Textbody"/>
              <w:rPr>
                <w:ins w:id="559" w:author="Marc Cooper" w:date="2011-11-14T20:29:00Z"/>
              </w:rPr>
            </w:pPr>
            <w:ins w:id="560" w:author="Marc Cooper" w:date="2011-11-14T20:32:00Z">
              <w:r>
                <w:rPr>
                  <w:noProof/>
                  <w:lang w:val="en-GB" w:eastAsia="en-GB" w:bidi="ar-SA"/>
                  <w:rPrChange w:id="561">
                    <w:rPr>
                      <w:noProof/>
                      <w:sz w:val="21"/>
                      <w:lang w:val="en-GB" w:eastAsia="en-GB" w:bidi="ar-SA"/>
                    </w:rPr>
                  </w:rPrChange>
                </w:rPr>
                <w:drawing>
                  <wp:inline distT="0" distB="0" distL="0" distR="0" wp14:anchorId="2BD93722" wp14:editId="4724D2BE">
                    <wp:extent cx="2529118" cy="263687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39340" cy="2647532"/>
                            </a:xfrm>
                            <a:prstGeom prst="rect">
                              <a:avLst/>
                            </a:prstGeom>
                          </pic:spPr>
                        </pic:pic>
                      </a:graphicData>
                    </a:graphic>
                  </wp:inline>
                </w:drawing>
              </w:r>
            </w:ins>
          </w:p>
        </w:tc>
      </w:tr>
      <w:tr w:rsidR="00AE35DF" w:rsidTr="006D7F9D">
        <w:trPr>
          <w:ins w:id="562" w:author="Marc Cooper" w:date="2011-11-14T20:29:00Z"/>
        </w:trPr>
        <w:tc>
          <w:tcPr>
            <w:tcW w:w="661" w:type="dxa"/>
            <w:tcPrChange w:id="563" w:author="Marc Cooper" w:date="2011-11-14T20:50:00Z">
              <w:tcPr>
                <w:tcW w:w="5094" w:type="dxa"/>
                <w:gridSpan w:val="3"/>
              </w:tcPr>
            </w:tcPrChange>
          </w:tcPr>
          <w:p w:rsidR="00CD092D" w:rsidRDefault="00CD092D">
            <w:pPr>
              <w:pStyle w:val="Textbody"/>
              <w:rPr>
                <w:ins w:id="564" w:author="Marc Cooper" w:date="2011-11-14T20:34:00Z"/>
              </w:rPr>
            </w:pPr>
            <w:ins w:id="565" w:author="Marc Cooper" w:date="2011-11-14T20:34:00Z">
              <w:r>
                <w:t xml:space="preserve">e, </w:t>
              </w:r>
            </w:ins>
          </w:p>
          <w:p w:rsidR="00CD092D" w:rsidRDefault="00CD092D">
            <w:pPr>
              <w:pStyle w:val="Textbody"/>
              <w:rPr>
                <w:ins w:id="566" w:author="Marc Cooper" w:date="2011-11-14T20:34:00Z"/>
              </w:rPr>
            </w:pPr>
            <w:ins w:id="567" w:author="Marc Cooper" w:date="2011-11-14T20:34:00Z">
              <w:r>
                <w:t xml:space="preserve">c, </w:t>
              </w:r>
            </w:ins>
          </w:p>
          <w:p w:rsidR="00CD092D" w:rsidRDefault="00CD092D">
            <w:pPr>
              <w:pStyle w:val="Textbody"/>
              <w:rPr>
                <w:ins w:id="568" w:author="Marc Cooper" w:date="2011-11-14T20:34:00Z"/>
              </w:rPr>
            </w:pPr>
            <w:ins w:id="569" w:author="Marc Cooper" w:date="2011-11-14T20:34:00Z">
              <w:r>
                <w:t xml:space="preserve">b, </w:t>
              </w:r>
            </w:ins>
          </w:p>
          <w:p w:rsidR="00CD092D" w:rsidRDefault="00CD092D">
            <w:pPr>
              <w:pStyle w:val="Textbody"/>
              <w:rPr>
                <w:ins w:id="570" w:author="Marc Cooper" w:date="2011-11-14T20:34:00Z"/>
              </w:rPr>
            </w:pPr>
            <w:ins w:id="571" w:author="Marc Cooper" w:date="2011-11-14T20:34:00Z">
              <w:r>
                <w:t xml:space="preserve">m, </w:t>
              </w:r>
            </w:ins>
          </w:p>
          <w:p w:rsidR="00CD092D" w:rsidRDefault="00CD092D">
            <w:pPr>
              <w:pStyle w:val="Textbody"/>
              <w:rPr>
                <w:ins w:id="572" w:author="Marc Cooper" w:date="2011-11-14T20:34:00Z"/>
              </w:rPr>
            </w:pPr>
            <w:ins w:id="573" w:author="Marc Cooper" w:date="2011-11-14T20:34:00Z">
              <w:r>
                <w:t xml:space="preserve">n, </w:t>
              </w:r>
            </w:ins>
          </w:p>
          <w:p w:rsidR="00AE35DF" w:rsidRDefault="00CD092D">
            <w:pPr>
              <w:pStyle w:val="Textbody"/>
              <w:rPr>
                <w:ins w:id="574" w:author="Marc Cooper" w:date="2011-11-14T20:29:00Z"/>
              </w:rPr>
            </w:pPr>
            <w:ins w:id="575" w:author="Marc Cooper" w:date="2011-11-14T20:34:00Z">
              <w:r>
                <w:t>f</w:t>
              </w:r>
            </w:ins>
          </w:p>
        </w:tc>
        <w:tc>
          <w:tcPr>
            <w:tcW w:w="5321" w:type="dxa"/>
            <w:tcPrChange w:id="576" w:author="Marc Cooper" w:date="2011-11-14T20:50:00Z">
              <w:tcPr>
                <w:tcW w:w="5094" w:type="dxa"/>
                <w:gridSpan w:val="2"/>
              </w:tcPr>
            </w:tcPrChange>
          </w:tcPr>
          <w:p w:rsidR="00AE35DF" w:rsidRDefault="00CD092D">
            <w:pPr>
              <w:pStyle w:val="Textbody"/>
              <w:rPr>
                <w:ins w:id="577" w:author="Marc Cooper" w:date="2011-11-14T20:30:00Z"/>
              </w:rPr>
            </w:pPr>
            <w:ins w:id="578" w:author="Marc Cooper" w:date="2011-11-14T20:34:00Z">
              <w:r>
                <w:t>Shows the initial corresponding to the letter pressed.</w:t>
              </w:r>
            </w:ins>
          </w:p>
        </w:tc>
        <w:tc>
          <w:tcPr>
            <w:tcW w:w="4206" w:type="dxa"/>
            <w:tcPrChange w:id="579" w:author="Marc Cooper" w:date="2011-11-14T20:50:00Z">
              <w:tcPr>
                <w:tcW w:w="5094" w:type="dxa"/>
              </w:tcPr>
            </w:tcPrChange>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580" w:author="Marc Cooper" w:date="2011-11-14T20:38:00Z">
                <w:tblPr>
                  <w:tblStyle w:val="TableGrid"/>
                  <w:tblW w:w="0" w:type="auto"/>
                  <w:tblLook w:val="04A0" w:firstRow="1" w:lastRow="0" w:firstColumn="1" w:lastColumn="0" w:noHBand="0" w:noVBand="1"/>
                </w:tblPr>
              </w:tblPrChange>
            </w:tblPr>
            <w:tblGrid>
              <w:gridCol w:w="1325"/>
              <w:gridCol w:w="1325"/>
              <w:gridCol w:w="1325"/>
              <w:tblGridChange w:id="581">
                <w:tblGrid>
                  <w:gridCol w:w="1325"/>
                  <w:gridCol w:w="1325"/>
                  <w:gridCol w:w="1325"/>
                </w:tblGrid>
              </w:tblGridChange>
            </w:tblGrid>
            <w:tr w:rsidR="0003195C" w:rsidTr="0003195C">
              <w:trPr>
                <w:ins w:id="582" w:author="Marc Cooper" w:date="2011-11-14T20:37:00Z"/>
              </w:trPr>
              <w:tc>
                <w:tcPr>
                  <w:tcW w:w="1325" w:type="dxa"/>
                  <w:tcPrChange w:id="583" w:author="Marc Cooper" w:date="2011-11-14T20:38:00Z">
                    <w:tcPr>
                      <w:tcW w:w="1325" w:type="dxa"/>
                    </w:tcPr>
                  </w:tcPrChange>
                </w:tcPr>
                <w:p w:rsidR="0003195C" w:rsidRDefault="0003195C">
                  <w:pPr>
                    <w:pStyle w:val="Textbody"/>
                    <w:rPr>
                      <w:ins w:id="584" w:author="Marc Cooper" w:date="2011-11-14T20:37:00Z"/>
                    </w:rPr>
                  </w:pPr>
                  <w:ins w:id="585" w:author="Marc Cooper" w:date="2011-11-14T20:37:00Z">
                    <w:r>
                      <w:rPr>
                        <w:noProof/>
                        <w:lang w:val="en-GB" w:eastAsia="en-GB" w:bidi="ar-SA"/>
                        <w:rPrChange w:id="586">
                          <w:rPr>
                            <w:noProof/>
                            <w:sz w:val="21"/>
                            <w:lang w:val="en-GB" w:eastAsia="en-GB" w:bidi="ar-SA"/>
                          </w:rPr>
                        </w:rPrChange>
                      </w:rPr>
                      <w:drawing>
                        <wp:inline distT="0" distB="0" distL="0" distR="0" wp14:anchorId="6B8869D7" wp14:editId="6B515387">
                          <wp:extent cx="552450"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2450" cy="666750"/>
                                  </a:xfrm>
                                  <a:prstGeom prst="rect">
                                    <a:avLst/>
                                  </a:prstGeom>
                                </pic:spPr>
                              </pic:pic>
                            </a:graphicData>
                          </a:graphic>
                        </wp:inline>
                      </w:drawing>
                    </w:r>
                  </w:ins>
                </w:p>
              </w:tc>
              <w:tc>
                <w:tcPr>
                  <w:tcW w:w="1325" w:type="dxa"/>
                  <w:tcPrChange w:id="587" w:author="Marc Cooper" w:date="2011-11-14T20:38:00Z">
                    <w:tcPr>
                      <w:tcW w:w="1325" w:type="dxa"/>
                    </w:tcPr>
                  </w:tcPrChange>
                </w:tcPr>
                <w:p w:rsidR="0003195C" w:rsidRDefault="0003195C">
                  <w:pPr>
                    <w:pStyle w:val="Textbody"/>
                    <w:rPr>
                      <w:ins w:id="588" w:author="Marc Cooper" w:date="2011-11-14T20:37:00Z"/>
                    </w:rPr>
                  </w:pPr>
                  <w:ins w:id="589" w:author="Marc Cooper" w:date="2011-11-14T20:37:00Z">
                    <w:r>
                      <w:rPr>
                        <w:noProof/>
                        <w:lang w:val="en-GB" w:eastAsia="en-GB" w:bidi="ar-SA"/>
                        <w:rPrChange w:id="590">
                          <w:rPr>
                            <w:noProof/>
                            <w:sz w:val="21"/>
                            <w:lang w:val="en-GB" w:eastAsia="en-GB" w:bidi="ar-SA"/>
                          </w:rPr>
                        </w:rPrChange>
                      </w:rPr>
                      <w:drawing>
                        <wp:inline distT="0" distB="0" distL="0" distR="0" wp14:anchorId="29FE525D" wp14:editId="1CAA780E">
                          <wp:extent cx="657225" cy="619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7225" cy="619125"/>
                                  </a:xfrm>
                                  <a:prstGeom prst="rect">
                                    <a:avLst/>
                                  </a:prstGeom>
                                </pic:spPr>
                              </pic:pic>
                            </a:graphicData>
                          </a:graphic>
                        </wp:inline>
                      </w:drawing>
                    </w:r>
                  </w:ins>
                </w:p>
              </w:tc>
              <w:tc>
                <w:tcPr>
                  <w:tcW w:w="1325" w:type="dxa"/>
                  <w:tcPrChange w:id="591" w:author="Marc Cooper" w:date="2011-11-14T20:38:00Z">
                    <w:tcPr>
                      <w:tcW w:w="1325" w:type="dxa"/>
                    </w:tcPr>
                  </w:tcPrChange>
                </w:tcPr>
                <w:p w:rsidR="0003195C" w:rsidRDefault="0003195C">
                  <w:pPr>
                    <w:pStyle w:val="Textbody"/>
                    <w:rPr>
                      <w:ins w:id="592" w:author="Marc Cooper" w:date="2011-11-14T20:37:00Z"/>
                    </w:rPr>
                  </w:pPr>
                  <w:ins w:id="593" w:author="Marc Cooper" w:date="2011-11-14T20:37:00Z">
                    <w:r>
                      <w:rPr>
                        <w:noProof/>
                        <w:lang w:val="en-GB" w:eastAsia="en-GB" w:bidi="ar-SA"/>
                        <w:rPrChange w:id="594">
                          <w:rPr>
                            <w:noProof/>
                            <w:sz w:val="21"/>
                            <w:lang w:val="en-GB" w:eastAsia="en-GB" w:bidi="ar-SA"/>
                          </w:rPr>
                        </w:rPrChange>
                      </w:rPr>
                      <w:drawing>
                        <wp:inline distT="0" distB="0" distL="0" distR="0" wp14:anchorId="52CC6263" wp14:editId="05E75DBD">
                          <wp:extent cx="381000" cy="64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000" cy="647700"/>
                                  </a:xfrm>
                                  <a:prstGeom prst="rect">
                                    <a:avLst/>
                                  </a:prstGeom>
                                </pic:spPr>
                              </pic:pic>
                            </a:graphicData>
                          </a:graphic>
                        </wp:inline>
                      </w:drawing>
                    </w:r>
                  </w:ins>
                </w:p>
              </w:tc>
            </w:tr>
            <w:tr w:rsidR="0003195C" w:rsidTr="0003195C">
              <w:trPr>
                <w:ins w:id="595" w:author="Marc Cooper" w:date="2011-11-14T20:37:00Z"/>
              </w:trPr>
              <w:tc>
                <w:tcPr>
                  <w:tcW w:w="1325" w:type="dxa"/>
                  <w:tcPrChange w:id="596" w:author="Marc Cooper" w:date="2011-11-14T20:38:00Z">
                    <w:tcPr>
                      <w:tcW w:w="1325" w:type="dxa"/>
                    </w:tcPr>
                  </w:tcPrChange>
                </w:tcPr>
                <w:p w:rsidR="0003195C" w:rsidRDefault="0003195C">
                  <w:pPr>
                    <w:pStyle w:val="Textbody"/>
                    <w:rPr>
                      <w:ins w:id="597" w:author="Marc Cooper" w:date="2011-11-14T20:37:00Z"/>
                    </w:rPr>
                  </w:pPr>
                  <w:ins w:id="598" w:author="Marc Cooper" w:date="2011-11-14T20:37:00Z">
                    <w:r>
                      <w:rPr>
                        <w:noProof/>
                        <w:lang w:val="en-GB" w:eastAsia="en-GB" w:bidi="ar-SA"/>
                        <w:rPrChange w:id="599">
                          <w:rPr>
                            <w:noProof/>
                            <w:sz w:val="21"/>
                            <w:lang w:val="en-GB" w:eastAsia="en-GB" w:bidi="ar-SA"/>
                          </w:rPr>
                        </w:rPrChange>
                      </w:rPr>
                      <w:drawing>
                        <wp:inline distT="0" distB="0" distL="0" distR="0" wp14:anchorId="1803D31C" wp14:editId="65C69C88">
                          <wp:extent cx="438150" cy="619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8150" cy="619125"/>
                                  </a:xfrm>
                                  <a:prstGeom prst="rect">
                                    <a:avLst/>
                                  </a:prstGeom>
                                </pic:spPr>
                              </pic:pic>
                            </a:graphicData>
                          </a:graphic>
                        </wp:inline>
                      </w:drawing>
                    </w:r>
                  </w:ins>
                </w:p>
              </w:tc>
              <w:tc>
                <w:tcPr>
                  <w:tcW w:w="1325" w:type="dxa"/>
                  <w:tcPrChange w:id="600" w:author="Marc Cooper" w:date="2011-11-14T20:38:00Z">
                    <w:tcPr>
                      <w:tcW w:w="1325" w:type="dxa"/>
                    </w:tcPr>
                  </w:tcPrChange>
                </w:tcPr>
                <w:p w:rsidR="0003195C" w:rsidRDefault="0003195C">
                  <w:pPr>
                    <w:pStyle w:val="Textbody"/>
                    <w:rPr>
                      <w:ins w:id="601" w:author="Marc Cooper" w:date="2011-11-14T20:37:00Z"/>
                    </w:rPr>
                  </w:pPr>
                  <w:ins w:id="602" w:author="Marc Cooper" w:date="2011-11-14T20:37:00Z">
                    <w:r>
                      <w:rPr>
                        <w:noProof/>
                        <w:lang w:val="en-GB" w:eastAsia="en-GB" w:bidi="ar-SA"/>
                        <w:rPrChange w:id="603">
                          <w:rPr>
                            <w:noProof/>
                            <w:sz w:val="21"/>
                            <w:lang w:val="en-GB" w:eastAsia="en-GB" w:bidi="ar-SA"/>
                          </w:rPr>
                        </w:rPrChange>
                      </w:rPr>
                      <w:drawing>
                        <wp:inline distT="0" distB="0" distL="0" distR="0" wp14:anchorId="0F6FF290" wp14:editId="54B93A08">
                          <wp:extent cx="438150" cy="647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150" cy="647700"/>
                                  </a:xfrm>
                                  <a:prstGeom prst="rect">
                                    <a:avLst/>
                                  </a:prstGeom>
                                </pic:spPr>
                              </pic:pic>
                            </a:graphicData>
                          </a:graphic>
                        </wp:inline>
                      </w:drawing>
                    </w:r>
                  </w:ins>
                </w:p>
              </w:tc>
              <w:tc>
                <w:tcPr>
                  <w:tcW w:w="1325" w:type="dxa"/>
                  <w:tcPrChange w:id="604" w:author="Marc Cooper" w:date="2011-11-14T20:38:00Z">
                    <w:tcPr>
                      <w:tcW w:w="1325" w:type="dxa"/>
                    </w:tcPr>
                  </w:tcPrChange>
                </w:tcPr>
                <w:p w:rsidR="0003195C" w:rsidRDefault="0003195C">
                  <w:pPr>
                    <w:pStyle w:val="Textbody"/>
                    <w:rPr>
                      <w:ins w:id="605" w:author="Marc Cooper" w:date="2011-11-14T20:37:00Z"/>
                    </w:rPr>
                  </w:pPr>
                  <w:ins w:id="606" w:author="Marc Cooper" w:date="2011-11-14T20:37:00Z">
                    <w:r>
                      <w:rPr>
                        <w:noProof/>
                        <w:lang w:val="en-GB" w:eastAsia="en-GB" w:bidi="ar-SA"/>
                        <w:rPrChange w:id="607">
                          <w:rPr>
                            <w:noProof/>
                            <w:sz w:val="21"/>
                            <w:lang w:val="en-GB" w:eastAsia="en-GB" w:bidi="ar-SA"/>
                          </w:rPr>
                        </w:rPrChange>
                      </w:rPr>
                      <w:drawing>
                        <wp:inline distT="0" distB="0" distL="0" distR="0" wp14:anchorId="60F415D4" wp14:editId="0EF64674">
                          <wp:extent cx="342900" cy="628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2900" cy="628650"/>
                                  </a:xfrm>
                                  <a:prstGeom prst="rect">
                                    <a:avLst/>
                                  </a:prstGeom>
                                </pic:spPr>
                              </pic:pic>
                            </a:graphicData>
                          </a:graphic>
                        </wp:inline>
                      </w:drawing>
                    </w:r>
                  </w:ins>
                </w:p>
              </w:tc>
            </w:tr>
          </w:tbl>
          <w:p w:rsidR="0003195C" w:rsidRDefault="0003195C">
            <w:pPr>
              <w:pStyle w:val="Textbody"/>
              <w:rPr>
                <w:ins w:id="608" w:author="Marc Cooper" w:date="2011-11-14T20:29:00Z"/>
              </w:rPr>
            </w:pPr>
          </w:p>
        </w:tc>
      </w:tr>
      <w:tr w:rsidR="0003195C" w:rsidTr="006D7F9D">
        <w:trPr>
          <w:ins w:id="609" w:author="Marc Cooper" w:date="2011-11-14T20:38:00Z"/>
          <w:trPrChange w:id="610" w:author="Marc Cooper" w:date="2011-11-14T20:50:00Z">
            <w:trPr>
              <w:gridAfter w:val="0"/>
            </w:trPr>
          </w:trPrChange>
        </w:trPr>
        <w:tc>
          <w:tcPr>
            <w:tcW w:w="661" w:type="dxa"/>
            <w:tcPrChange w:id="611" w:author="Marc Cooper" w:date="2011-11-14T20:50:00Z">
              <w:tcPr>
                <w:tcW w:w="661" w:type="dxa"/>
              </w:tcPr>
            </w:tcPrChange>
          </w:tcPr>
          <w:p w:rsidR="0003195C" w:rsidRDefault="0003195C">
            <w:pPr>
              <w:pStyle w:val="Textbody"/>
              <w:rPr>
                <w:ins w:id="612" w:author="Marc Cooper" w:date="2011-11-14T20:38:00Z"/>
              </w:rPr>
            </w:pPr>
            <w:ins w:id="613" w:author="Marc Cooper" w:date="2011-11-14T20:38:00Z">
              <w:r>
                <w:t>i</w:t>
              </w:r>
            </w:ins>
          </w:p>
        </w:tc>
        <w:tc>
          <w:tcPr>
            <w:tcW w:w="5321" w:type="dxa"/>
            <w:tcPrChange w:id="614" w:author="Marc Cooper" w:date="2011-11-14T20:50:00Z">
              <w:tcPr>
                <w:tcW w:w="3274" w:type="dxa"/>
              </w:tcPr>
            </w:tcPrChange>
          </w:tcPr>
          <w:p w:rsidR="0003195C" w:rsidRDefault="0003195C">
            <w:pPr>
              <w:pStyle w:val="Textbody"/>
              <w:rPr>
                <w:ins w:id="615" w:author="Marc Cooper" w:date="2011-11-14T20:38:00Z"/>
              </w:rPr>
            </w:pPr>
            <w:ins w:id="616" w:author="Marc Cooper" w:date="2011-11-14T20:38:00Z">
              <w:r>
                <w:t>Shows all six initials simultaneously.</w:t>
              </w:r>
            </w:ins>
          </w:p>
        </w:tc>
        <w:tc>
          <w:tcPr>
            <w:tcW w:w="4206" w:type="dxa"/>
            <w:tcPrChange w:id="617" w:author="Marc Cooper" w:date="2011-11-14T20:50:00Z">
              <w:tcPr>
                <w:tcW w:w="3517" w:type="dxa"/>
                <w:gridSpan w:val="2"/>
              </w:tcPr>
            </w:tcPrChange>
          </w:tcPr>
          <w:p w:rsidR="0003195C" w:rsidRDefault="00096934">
            <w:pPr>
              <w:pStyle w:val="Textbody"/>
              <w:rPr>
                <w:ins w:id="618" w:author="Marc Cooper" w:date="2011-11-14T20:38:00Z"/>
                <w:noProof/>
                <w:lang w:val="en-GB" w:eastAsia="en-GB" w:bidi="ar-SA"/>
              </w:rPr>
            </w:pPr>
            <w:ins w:id="619" w:author="Marc Cooper" w:date="2011-11-14T20:38:00Z">
              <w:r>
                <w:rPr>
                  <w:noProof/>
                  <w:lang w:val="en-GB" w:eastAsia="en-GB" w:bidi="ar-SA"/>
                  <w:rPrChange w:id="620">
                    <w:rPr>
                      <w:noProof/>
                      <w:sz w:val="21"/>
                      <w:lang w:val="en-GB" w:eastAsia="en-GB" w:bidi="ar-SA"/>
                    </w:rPr>
                  </w:rPrChange>
                </w:rPr>
                <w:drawing>
                  <wp:inline distT="0" distB="0" distL="0" distR="0" wp14:anchorId="733AE684" wp14:editId="35AA423A">
                    <wp:extent cx="2530549" cy="2436824"/>
                    <wp:effectExtent l="0" t="0" r="317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4076" cy="2440220"/>
                            </a:xfrm>
                            <a:prstGeom prst="rect">
                              <a:avLst/>
                            </a:prstGeom>
                          </pic:spPr>
                        </pic:pic>
                      </a:graphicData>
                    </a:graphic>
                  </wp:inline>
                </w:drawing>
              </w:r>
            </w:ins>
          </w:p>
        </w:tc>
      </w:tr>
    </w:tbl>
    <w:p w:rsidR="000202B6" w:rsidRDefault="000202B6">
      <w:pPr>
        <w:pStyle w:val="Textbody"/>
        <w:rPr>
          <w:ins w:id="621" w:author="Marc Cooper" w:date="2011-11-14T20:28:00Z"/>
        </w:rPr>
      </w:pPr>
    </w:p>
    <w:p w:rsidR="000202B6" w:rsidRDefault="000202B6">
      <w:pPr>
        <w:pStyle w:val="Textbody"/>
      </w:pPr>
    </w:p>
    <w:p w:rsidR="00FE3E27" w:rsidDel="00096934" w:rsidRDefault="00C171CA">
      <w:pPr>
        <w:pStyle w:val="Textbody"/>
        <w:numPr>
          <w:ilvl w:val="0"/>
          <w:numId w:val="6"/>
        </w:numPr>
        <w:rPr>
          <w:del w:id="622" w:author="Marc Cooper" w:date="2011-11-14T20:39:00Z"/>
        </w:rPr>
      </w:pPr>
      <w:del w:id="623" w:author="Marc Cooper" w:date="2011-11-14T20:28:00Z">
        <w:r w:rsidDel="00EB15E6">
          <w:lastRenderedPageBreak/>
          <w:delText>pressing</w:delText>
        </w:r>
      </w:del>
      <w:del w:id="624" w:author="Marc Cooper" w:date="2011-11-14T20:39:00Z">
        <w:r w:rsidDel="00096934">
          <w:delText xml:space="preserve"> the 's' button allows the user to view the animated model (with background elements). This is the default setting, and is shown as part of figure i above</w:delText>
        </w:r>
      </w:del>
      <w:del w:id="625" w:author="Marc Cooper" w:date="2011-11-13T23:10:00Z">
        <w:r w:rsidDel="001D4D48">
          <w:delText xml:space="preserve"> </w:delText>
        </w:r>
      </w:del>
      <w:del w:id="626" w:author="Marc Cooper" w:date="2011-11-14T20:39:00Z">
        <w:r w:rsidDel="00096934">
          <w:delText>;</w:delText>
        </w:r>
      </w:del>
    </w:p>
    <w:p w:rsidR="00FE3E27" w:rsidDel="00096934" w:rsidRDefault="00C171CA">
      <w:pPr>
        <w:pStyle w:val="Textbody"/>
        <w:numPr>
          <w:ilvl w:val="0"/>
          <w:numId w:val="6"/>
        </w:numPr>
        <w:rPr>
          <w:del w:id="627" w:author="Marc Cooper" w:date="2011-11-14T20:39:00Z"/>
        </w:rPr>
      </w:pPr>
      <w:del w:id="628" w:author="Marc Cooper" w:date="2011-11-14T20:39:00Z">
        <w:r w:rsidDel="00096934">
          <w:delText xml:space="preserve">as the model is made up of a combination of six letters (e,c,b,m,n and f), pressing the corresponding key (respectively 'e', 'c' ,'b', 'm', 'n' and 'f') will allow the user to view only the </w:delText>
        </w:r>
      </w:del>
      <w:del w:id="629" w:author="Marc Cooper" w:date="2011-11-13T23:10:00Z">
        <w:r w:rsidDel="001D4D48">
          <w:delText xml:space="preserve">requested </w:delText>
        </w:r>
      </w:del>
      <w:del w:id="630" w:author="Marc Cooper" w:date="2011-11-14T20:39:00Z">
        <w:r w:rsidDel="00096934">
          <w:delText>initial</w:delText>
        </w:r>
      </w:del>
      <w:del w:id="631" w:author="Marc Cooper" w:date="2011-11-13T23:10:00Z">
        <w:r w:rsidDel="001D4D48">
          <w:delText xml:space="preserve"> </w:delText>
        </w:r>
      </w:del>
      <w:del w:id="632" w:author="Marc Cooper" w:date="2011-11-14T20:39:00Z">
        <w:r w:rsidDel="00096934">
          <w:delText>;</w:delText>
        </w:r>
      </w:del>
    </w:p>
    <w:p w:rsidR="00FE3E27" w:rsidDel="00096934" w:rsidRDefault="00C171CA">
      <w:pPr>
        <w:pStyle w:val="Textbody"/>
        <w:numPr>
          <w:ilvl w:val="0"/>
          <w:numId w:val="6"/>
        </w:numPr>
        <w:rPr>
          <w:del w:id="633" w:author="Marc Cooper" w:date="2011-11-14T20:39:00Z"/>
        </w:rPr>
      </w:pPr>
      <w:del w:id="634" w:author="Marc Cooper" w:date="2011-11-14T20:39:00Z">
        <w:r w:rsidDel="00096934">
          <w:delText>he user may also press the 'I' key to view all six initials simultaneously.</w:delText>
        </w:r>
      </w:del>
    </w:p>
    <w:p w:rsidR="00FE3E27" w:rsidDel="00096934" w:rsidRDefault="00C171CA">
      <w:pPr>
        <w:pStyle w:val="Textbody"/>
        <w:rPr>
          <w:del w:id="635" w:author="Marc Cooper" w:date="2011-11-14T20:39:00Z"/>
        </w:rPr>
      </w:pPr>
      <w:del w:id="636" w:author="Marc Cooper" w:date="2011-11-14T20:39:00Z">
        <w:r w:rsidDel="00096934">
          <w:delText>Figure ii (</w:delText>
        </w:r>
      </w:del>
      <w:del w:id="637" w:author="Marc Cooper" w:date="2011-11-13T23:11:00Z">
        <w:r w:rsidDel="00214FB9">
          <w:delText xml:space="preserve">see </w:delText>
        </w:r>
      </w:del>
      <w:del w:id="638" w:author="Marc Cooper" w:date="2011-11-14T20:39:00Z">
        <w:r w:rsidDel="00096934">
          <w:delText>below) shows the 7 other scenes (excluding the main scene shown in figure i, which can be di</w:delText>
        </w:r>
        <w:r w:rsidDel="00096934">
          <w:delText>s</w:delText>
        </w:r>
        <w:r w:rsidDel="00096934">
          <w:delText>played by pressing 's'). The central image is the scene displayed when the 'I' key is pressed. The letters on the the arrows are the letters to obtain the scene the arrow points to.</w:delText>
        </w:r>
      </w:del>
    </w:p>
    <w:p w:rsidR="00FE3E27" w:rsidDel="00096934" w:rsidRDefault="00C171CA">
      <w:pPr>
        <w:pStyle w:val="Fig"/>
        <w:rPr>
          <w:del w:id="639" w:author="Marc Cooper" w:date="2011-11-14T20:39:00Z"/>
        </w:rPr>
      </w:pPr>
      <w:del w:id="640" w:author="Marc Cooper" w:date="2011-11-14T20:39:00Z">
        <w:r w:rsidDel="00096934">
          <w:rPr>
            <w:noProof/>
            <w:lang w:val="en-GB" w:eastAsia="en-GB" w:bidi="ar-SA"/>
          </w:rPr>
          <w:drawing>
            <wp:inline distT="0" distB="0" distL="0" distR="0" wp14:anchorId="1D7A3B03" wp14:editId="7536A1B3">
              <wp:extent cx="4654478" cy="4087459"/>
              <wp:effectExtent l="0" t="0" r="0" b="8291"/>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l="13502" t="8401" r="12602" b="5042"/>
                      <a:stretch>
                        <a:fillRect/>
                      </a:stretch>
                    </pic:blipFill>
                    <pic:spPr>
                      <a:xfrm>
                        <a:off x="0" y="0"/>
                        <a:ext cx="4654478" cy="4087459"/>
                      </a:xfrm>
                      <a:prstGeom prst="rect">
                        <a:avLst/>
                      </a:prstGeom>
                    </pic:spPr>
                  </pic:pic>
                </a:graphicData>
              </a:graphic>
            </wp:inline>
          </w:drawing>
        </w:r>
      </w:del>
    </w:p>
    <w:p w:rsidR="00FE3E27" w:rsidDel="00096934" w:rsidRDefault="00C171CA">
      <w:pPr>
        <w:pStyle w:val="FigNum"/>
        <w:numPr>
          <w:ilvl w:val="0"/>
          <w:numId w:val="7"/>
        </w:numPr>
        <w:rPr>
          <w:del w:id="641" w:author="Marc Cooper" w:date="2011-11-14T20:39:00Z"/>
        </w:rPr>
      </w:pPr>
      <w:del w:id="642" w:author="Marc Cooper" w:date="2011-11-14T20:39:00Z">
        <w:r w:rsidDel="00096934">
          <w:delText>Display of scenes printed when pressing the 'e', 'b', 'c', 'm', 'n', 'f' and 'I' keys</w:delText>
        </w:r>
      </w:del>
    </w:p>
    <w:p w:rsidR="00FE3E27" w:rsidRDefault="00C171CA">
      <w:pPr>
        <w:pStyle w:val="Heading3"/>
      </w:pPr>
      <w:bookmarkStart w:id="643" w:name="_Toc309069808"/>
      <w:r>
        <w:t>3.2.2 Toggle access scenes</w:t>
      </w:r>
      <w:bookmarkEnd w:id="643"/>
    </w:p>
    <w:p w:rsidR="00FE3E27" w:rsidRDefault="00C171CA">
      <w:pPr>
        <w:pStyle w:val="Textbody"/>
        <w:rPr>
          <w:ins w:id="644" w:author="Marc Cooper" w:date="2011-11-14T20:39:00Z"/>
        </w:rPr>
      </w:pPr>
      <w:r>
        <w:t xml:space="preserve">Some of the other less important </w:t>
      </w:r>
      <w:del w:id="645" w:author="Marc Cooper" w:date="2011-11-14T20:48:00Z">
        <w:r w:rsidDel="00431B8D">
          <w:delText xml:space="preserve">and/or commonly displayed </w:delText>
        </w:r>
      </w:del>
      <w:r>
        <w:t>scenes can be access by toggling through a list of all possible displays. To to</w:t>
      </w:r>
      <w:r>
        <w:t>g</w:t>
      </w:r>
      <w:r>
        <w:t>gle between these scenes, the user must press the '/' key.</w:t>
      </w:r>
    </w:p>
    <w:p w:rsidR="00626EB6" w:rsidRDefault="00626EB6">
      <w:pPr>
        <w:pStyle w:val="Textbody"/>
        <w:rPr>
          <w:ins w:id="646" w:author="Marc Cooper" w:date="2011-11-14T20:40:00Z"/>
        </w:rPr>
      </w:pPr>
      <w:ins w:id="647" w:author="Marc Cooper" w:date="2011-11-14T20:40:00Z">
        <w:r>
          <w:t>For example:</w:t>
        </w:r>
      </w:ins>
    </w:p>
    <w:p w:rsidR="000900CE" w:rsidRDefault="000900CE">
      <w:pPr>
        <w:pStyle w:val="Textbody"/>
      </w:pPr>
      <w:ins w:id="648" w:author="Marc Cooper" w:date="2011-11-14T20:47:00Z">
        <w:r>
          <w:rPr>
            <w:noProof/>
            <w:lang w:val="en-GB" w:eastAsia="en-GB" w:bidi="ar-SA"/>
            <w:rPrChange w:id="649">
              <w:rPr>
                <w:noProof/>
                <w:sz w:val="21"/>
                <w:lang w:val="en-GB" w:eastAsia="en-GB" w:bidi="ar-SA"/>
              </w:rPr>
            </w:rPrChange>
          </w:rPr>
          <w:drawing>
            <wp:inline distT="0" distB="0" distL="0" distR="0" wp14:anchorId="4BE65865" wp14:editId="5EDA0B02">
              <wp:extent cx="6326505" cy="12655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6505" cy="1265555"/>
                      </a:xfrm>
                      <a:prstGeom prst="rect">
                        <a:avLst/>
                      </a:prstGeom>
                      <a:noFill/>
                      <a:ln>
                        <a:noFill/>
                      </a:ln>
                    </pic:spPr>
                  </pic:pic>
                </a:graphicData>
              </a:graphic>
            </wp:inline>
          </w:drawing>
        </w:r>
      </w:ins>
    </w:p>
    <w:p w:rsidR="00FE3E27" w:rsidRDefault="00C171CA">
      <w:pPr>
        <w:pStyle w:val="Heading2"/>
      </w:pPr>
      <w:bookmarkStart w:id="650" w:name="_Toc309069809"/>
      <w:r>
        <w:t>3.3 Display options</w:t>
      </w:r>
      <w:bookmarkEnd w:id="650"/>
    </w:p>
    <w:p w:rsidR="00FE3E27" w:rsidRDefault="00C171CA">
      <w:pPr>
        <w:pStyle w:val="Textbody"/>
      </w:pPr>
      <w:r>
        <w:t xml:space="preserve">The user can change the scene slightly, in order to get a better view of how the objects are being </w:t>
      </w:r>
      <w:del w:id="651" w:author="Marc Cooper" w:date="2011-11-13T23:13:00Z">
        <w:r w:rsidDel="00214FB9">
          <w:delText>printe</w:delText>
        </w:r>
        <w:r w:rsidDel="00214FB9">
          <w:delText>d</w:delText>
        </w:r>
      </w:del>
      <w:ins w:id="652" w:author="Marc Cooper" w:date="2011-11-13T23:13:00Z">
        <w:r w:rsidR="00214FB9">
          <w:t>displayed</w:t>
        </w:r>
      </w:ins>
      <w:r>
        <w:t>.</w:t>
      </w:r>
    </w:p>
    <w:p w:rsidR="00FE3E27" w:rsidRDefault="00C171CA">
      <w:pPr>
        <w:pStyle w:val="Heading3"/>
      </w:pPr>
      <w:bookmarkStart w:id="653" w:name="_Toc309069810"/>
      <w:r>
        <w:t>3.3.1 Placing the origin</w:t>
      </w:r>
      <w:bookmarkEnd w:id="653"/>
    </w:p>
    <w:p w:rsidR="00FE3E27" w:rsidRDefault="00C171CA">
      <w:pPr>
        <w:pStyle w:val="Textbody"/>
      </w:pPr>
      <w:r>
        <w:t>When drawing the individual initials, or when drawing all six simultaneously, the user</w:t>
      </w:r>
      <w:del w:id="654" w:author="Marc Cooper" w:date="2011-11-13T23:13:00Z">
        <w:r w:rsidDel="00947BBC">
          <w:delText>s</w:delText>
        </w:r>
      </w:del>
      <w:r>
        <w:t xml:space="preserve"> has the option of sho</w:t>
      </w:r>
      <w:r>
        <w:t>w</w:t>
      </w:r>
      <w:r>
        <w:t xml:space="preserve">ing the origin of the letters, i.e. where the </w:t>
      </w:r>
      <w:del w:id="655" w:author="Marc Cooper" w:date="2011-11-13T23:14:00Z">
        <w:r w:rsidDel="00C57594">
          <w:delText xml:space="preserve">matrix </w:delText>
        </w:r>
      </w:del>
      <w:ins w:id="656" w:author="Marc Cooper" w:date="2011-11-13T23:14:00Z">
        <w:r w:rsidR="00C57594">
          <w:t xml:space="preserve">letter </w:t>
        </w:r>
      </w:ins>
      <w:r>
        <w:t>is centered when the function to draw the letter is called. This allows the user to better understand around which point the letter is created. This can be achieved by pressing the 'o' key. To remove th</w:t>
      </w:r>
      <w:ins w:id="657" w:author="Marc Cooper" w:date="2011-11-13T23:14:00Z">
        <w:r w:rsidR="00C57594">
          <w:t>is</w:t>
        </w:r>
      </w:ins>
      <w:del w:id="658" w:author="Marc Cooper" w:date="2011-11-13T23:14:00Z">
        <w:r w:rsidDel="00C57594">
          <w:delText>e</w:delText>
        </w:r>
      </w:del>
      <w:r>
        <w:t xml:space="preserve"> origin, press the 'o' key again. Note that when drawing the animated model, or to</w:t>
      </w:r>
      <w:r>
        <w:t>g</w:t>
      </w:r>
      <w:r>
        <w:t xml:space="preserve">gling through its sub-sections, this option is not available. Figure </w:t>
      </w:r>
      <w:del w:id="659" w:author="Marc Cooper" w:date="2011-11-14T20:49:00Z">
        <w:r w:rsidDel="00665072">
          <w:delText>iii</w:delText>
        </w:r>
      </w:del>
      <w:ins w:id="660" w:author="Marc Cooper" w:date="2011-11-14T20:49:00Z">
        <w:r w:rsidR="00665072">
          <w:t>1</w:t>
        </w:r>
      </w:ins>
      <w:r>
        <w:t xml:space="preserve"> shows and example of this functionality.</w:t>
      </w:r>
    </w:p>
    <w:p w:rsidR="00665072" w:rsidRDefault="00C171CA">
      <w:pPr>
        <w:pStyle w:val="Fig"/>
        <w:keepNext/>
        <w:rPr>
          <w:ins w:id="661" w:author="Marc Cooper" w:date="2011-11-14T20:49:00Z"/>
        </w:rPr>
        <w:pPrChange w:id="662" w:author="Marc Cooper" w:date="2011-11-14T20:49:00Z">
          <w:pPr>
            <w:pStyle w:val="Fig"/>
          </w:pPr>
        </w:pPrChange>
      </w:pPr>
      <w:r>
        <w:rPr>
          <w:noProof/>
          <w:lang w:val="en-GB" w:eastAsia="en-GB" w:bidi="ar-SA"/>
        </w:rPr>
        <w:drawing>
          <wp:inline distT="0" distB="0" distL="0" distR="0" wp14:anchorId="6DE53047" wp14:editId="0C7A0ADC">
            <wp:extent cx="5687659" cy="1664299"/>
            <wp:effectExtent l="0" t="0" r="8291" b="0"/>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l="4201" t="30242" r="5042" b="30242"/>
                    <a:stretch>
                      <a:fillRect/>
                    </a:stretch>
                  </pic:blipFill>
                  <pic:spPr>
                    <a:xfrm>
                      <a:off x="0" y="0"/>
                      <a:ext cx="5687659" cy="1664299"/>
                    </a:xfrm>
                    <a:prstGeom prst="rect">
                      <a:avLst/>
                    </a:prstGeom>
                  </pic:spPr>
                </pic:pic>
              </a:graphicData>
            </a:graphic>
          </wp:inline>
        </w:drawing>
      </w:r>
    </w:p>
    <w:p w:rsidR="00FE3E27" w:rsidRDefault="00665072">
      <w:pPr>
        <w:pStyle w:val="Caption"/>
        <w:jc w:val="center"/>
        <w:pPrChange w:id="663" w:author="Marc Cooper" w:date="2011-11-14T20:49:00Z">
          <w:pPr>
            <w:pStyle w:val="Fig"/>
          </w:pPr>
        </w:pPrChange>
      </w:pPr>
      <w:ins w:id="664" w:author="Marc Cooper" w:date="2011-11-14T20:49:00Z">
        <w:r>
          <w:t xml:space="preserve">Figure </w:t>
        </w:r>
        <w:r>
          <w:fldChar w:fldCharType="begin"/>
        </w:r>
        <w:r>
          <w:instrText xml:space="preserve"> SEQ Figure \* ARABIC </w:instrText>
        </w:r>
      </w:ins>
      <w:r>
        <w:fldChar w:fldCharType="separate"/>
      </w:r>
      <w:ins w:id="665" w:author="Marc Cooper" w:date="2011-11-14T21:14:00Z">
        <w:r w:rsidR="00EA29F7">
          <w:rPr>
            <w:noProof/>
          </w:rPr>
          <w:t>2</w:t>
        </w:r>
      </w:ins>
      <w:ins w:id="666" w:author="Marc Cooper" w:date="2011-11-14T20:49:00Z">
        <w:r>
          <w:fldChar w:fldCharType="end"/>
        </w:r>
        <w:r>
          <w:t>- Example of printing the Origin for th</w:t>
        </w:r>
      </w:ins>
      <w:ins w:id="667" w:author="Marc Cooper" w:date="2011-11-14T20:50:00Z">
        <w:r w:rsidR="00E77739">
          <w:t>e</w:t>
        </w:r>
      </w:ins>
      <w:ins w:id="668" w:author="Marc Cooper" w:date="2011-11-14T20:49:00Z">
        <w:r>
          <w:t xml:space="preserve"> B initial</w:t>
        </w:r>
      </w:ins>
    </w:p>
    <w:p w:rsidR="00FE3E27" w:rsidDel="00665072" w:rsidRDefault="00C171CA">
      <w:pPr>
        <w:pStyle w:val="FigNum"/>
        <w:numPr>
          <w:ilvl w:val="0"/>
          <w:numId w:val="0"/>
        </w:numPr>
        <w:rPr>
          <w:del w:id="669" w:author="Marc Cooper" w:date="2011-11-14T20:49:00Z"/>
        </w:rPr>
        <w:pPrChange w:id="670" w:author="Marc Cooper" w:date="2011-11-14T20:49:00Z">
          <w:pPr>
            <w:pStyle w:val="FigNum"/>
          </w:pPr>
        </w:pPrChange>
      </w:pPr>
      <w:del w:id="671" w:author="Marc Cooper" w:date="2011-11-14T20:49:00Z">
        <w:r w:rsidDel="00665072">
          <w:delText xml:space="preserve">Example of printing the origin for the </w:delText>
        </w:r>
      </w:del>
      <w:del w:id="672" w:author="Marc Cooper" w:date="2011-11-13T23:14:00Z">
        <w:r w:rsidDel="00EA2306">
          <w:delText>b</w:delText>
        </w:r>
      </w:del>
      <w:del w:id="673" w:author="Marc Cooper" w:date="2011-11-14T20:49:00Z">
        <w:r w:rsidDel="00665072">
          <w:delText xml:space="preserve"> initial</w:delText>
        </w:r>
      </w:del>
    </w:p>
    <w:p w:rsidR="00FE3E27" w:rsidRDefault="00C171CA">
      <w:pPr>
        <w:pStyle w:val="Heading3"/>
      </w:pPr>
      <w:bookmarkStart w:id="674" w:name="_Toc309069811"/>
      <w:r>
        <w:t>3.3.2 Showing the axes</w:t>
      </w:r>
      <w:bookmarkEnd w:id="674"/>
    </w:p>
    <w:p w:rsidR="00FE3E27" w:rsidRDefault="00C171CA">
      <w:pPr>
        <w:pStyle w:val="Textbody"/>
      </w:pPr>
      <w:r>
        <w:t>The user may wish to see where some of the main axes of the program are, in order to get a better unde</w:t>
      </w:r>
      <w:r>
        <w:t>r</w:t>
      </w:r>
      <w:r>
        <w:t xml:space="preserve">standing of where objects are placed (relative to each other or center of the 3D space). Pressing the 'a' key changes the background color to white, and also draws the x = 0, y = 0 and z = 0 </w:t>
      </w:r>
      <w:del w:id="675" w:author="Marc Cooper" w:date="2011-11-14T20:51:00Z">
        <w:r w:rsidDel="00082326">
          <w:delText>axes</w:delText>
        </w:r>
      </w:del>
      <w:ins w:id="676" w:author="Marc Cooper" w:date="2011-11-14T20:51:00Z">
        <w:r w:rsidR="00082326">
          <w:t>lines</w:t>
        </w:r>
      </w:ins>
      <w:r>
        <w:t xml:space="preserve">, center of the 3D space (there point of intersection being the absolute center). Pressing the 'a' key again will </w:t>
      </w:r>
      <w:del w:id="677" w:author="Marc Cooper" w:date="2011-11-13T23:15:00Z">
        <w:r w:rsidDel="00EA2306">
          <w:delText xml:space="preserve">reverted </w:delText>
        </w:r>
      </w:del>
      <w:ins w:id="678" w:author="Marc Cooper" w:date="2011-11-13T23:15:00Z">
        <w:r w:rsidR="00EA2306">
          <w:t xml:space="preserve">revert </w:t>
        </w:r>
      </w:ins>
      <w:r>
        <w:t>back to the default “black background mode”.</w:t>
      </w:r>
    </w:p>
    <w:p w:rsidR="00FE3E27" w:rsidRDefault="00C171CA">
      <w:pPr>
        <w:pStyle w:val="Textbody"/>
      </w:pPr>
      <w:r>
        <w:t>When in the “white background mode”, the user can choose to display more axes. To get a grid of axes in the (</w:t>
      </w:r>
      <w:proofErr w:type="spellStart"/>
      <w:r>
        <w:t>x</w:t>
      </w:r>
      <w:proofErr w:type="gramStart"/>
      <w:r>
        <w:t>,y</w:t>
      </w:r>
      <w:proofErr w:type="spellEnd"/>
      <w:proofErr w:type="gramEnd"/>
      <w:r>
        <w:t>) plain, the user can press the 'x' key. The 'y' key will draw a grid of axes in the (</w:t>
      </w:r>
      <w:proofErr w:type="spellStart"/>
      <w:r>
        <w:t>y</w:t>
      </w:r>
      <w:proofErr w:type="gramStart"/>
      <w:r>
        <w:t>,z</w:t>
      </w:r>
      <w:proofErr w:type="spellEnd"/>
      <w:proofErr w:type="gramEnd"/>
      <w:r>
        <w:t>) plain, and the 'z' key will draw a grid of axes in the (</w:t>
      </w:r>
      <w:proofErr w:type="spellStart"/>
      <w:r>
        <w:t>x,z</w:t>
      </w:r>
      <w:proofErr w:type="spellEnd"/>
      <w:r>
        <w:t xml:space="preserve">) plain. Pressing these keys again </w:t>
      </w:r>
      <w:del w:id="679" w:author="Marc Cooper" w:date="2011-11-13T23:15:00Z">
        <w:r w:rsidDel="00120EB7">
          <w:delText xml:space="preserve">suppress </w:delText>
        </w:r>
      </w:del>
      <w:ins w:id="680" w:author="Marc Cooper" w:date="2011-11-13T23:15:00Z">
        <w:r w:rsidR="00120EB7">
          <w:t xml:space="preserve">hides </w:t>
        </w:r>
      </w:ins>
      <w:r>
        <w:t>the associated grid of axes.</w:t>
      </w:r>
    </w:p>
    <w:p w:rsidR="00FE3E27" w:rsidRDefault="00C171CA">
      <w:pPr>
        <w:pStyle w:val="Textbody"/>
      </w:pPr>
      <w:r>
        <w:t xml:space="preserve">In </w:t>
      </w:r>
      <w:del w:id="681" w:author="Marc Cooper" w:date="2011-11-14T20:52:00Z">
        <w:r w:rsidDel="00A00A41">
          <w:delText>figure i</w:delText>
        </w:r>
      </w:del>
      <w:ins w:id="682" w:author="Marc Cooper" w:date="2011-11-14T20:52:00Z">
        <w:r w:rsidR="00A00A41">
          <w:t>Figure 3</w:t>
        </w:r>
      </w:ins>
      <w:del w:id="683" w:author="Marc Cooper" w:date="2011-11-13T23:16:00Z">
        <w:r w:rsidDel="00120EB7">
          <w:delText>v</w:delText>
        </w:r>
      </w:del>
      <w:r>
        <w:t>, the central image shows the effect of the 'a' key on the display. The other displays can be obtained by pressing the associate 'x', 'y' or 'z' key.</w:t>
      </w:r>
    </w:p>
    <w:p w:rsidR="00FE3E27" w:rsidRDefault="00C171CA">
      <w:pPr>
        <w:pStyle w:val="Fig"/>
      </w:pPr>
      <w:r>
        <w:rPr>
          <w:noProof/>
          <w:lang w:val="en-GB" w:eastAsia="en-GB" w:bidi="ar-SA"/>
        </w:rPr>
        <w:lastRenderedPageBreak/>
        <w:drawing>
          <wp:inline distT="0" distB="0" distL="0" distR="0">
            <wp:extent cx="3987209" cy="5369442"/>
            <wp:effectExtent l="0" t="0" r="0" b="3175"/>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985217" cy="5366759"/>
                    </a:xfrm>
                    <a:prstGeom prst="rect">
                      <a:avLst/>
                    </a:prstGeom>
                  </pic:spPr>
                </pic:pic>
              </a:graphicData>
            </a:graphic>
          </wp:inline>
        </w:drawing>
      </w:r>
    </w:p>
    <w:p w:rsidR="00FE3E27" w:rsidDel="00A00A41" w:rsidRDefault="00C171CA">
      <w:pPr>
        <w:pStyle w:val="FigNum"/>
        <w:keepNext/>
        <w:rPr>
          <w:del w:id="684" w:author="Marc Cooper" w:date="2011-11-14T20:51:00Z"/>
        </w:rPr>
        <w:pPrChange w:id="685" w:author="Marc Cooper" w:date="2011-11-14T20:51:00Z">
          <w:pPr>
            <w:pStyle w:val="FigNum"/>
          </w:pPr>
        </w:pPrChange>
      </w:pPr>
      <w:del w:id="686" w:author="Marc Cooper" w:date="2011-11-14T20:51:00Z">
        <w:r w:rsidDel="00A00A41">
          <w:delText>Showing axes in “white background” mode</w:delText>
        </w:r>
      </w:del>
    </w:p>
    <w:p w:rsidR="00A00A41" w:rsidRDefault="00A00A41">
      <w:pPr>
        <w:pStyle w:val="Caption"/>
        <w:jc w:val="center"/>
        <w:rPr>
          <w:ins w:id="687" w:author="Marc Cooper" w:date="2011-11-14T20:51:00Z"/>
        </w:rPr>
        <w:pPrChange w:id="688" w:author="Marc Cooper" w:date="2011-11-14T20:51:00Z">
          <w:pPr>
            <w:pStyle w:val="Caption"/>
          </w:pPr>
        </w:pPrChange>
      </w:pPr>
      <w:ins w:id="689" w:author="Marc Cooper" w:date="2011-11-14T20:51:00Z">
        <w:r>
          <w:t xml:space="preserve">Figure </w:t>
        </w:r>
        <w:r>
          <w:fldChar w:fldCharType="begin"/>
        </w:r>
        <w:r>
          <w:instrText xml:space="preserve"> SEQ Figure \* ARABIC </w:instrText>
        </w:r>
      </w:ins>
      <w:r>
        <w:fldChar w:fldCharType="separate"/>
      </w:r>
      <w:ins w:id="690" w:author="Marc Cooper" w:date="2011-11-14T21:14:00Z">
        <w:r w:rsidR="00EA29F7">
          <w:rPr>
            <w:noProof/>
          </w:rPr>
          <w:t>3</w:t>
        </w:r>
      </w:ins>
      <w:ins w:id="691" w:author="Marc Cooper" w:date="2011-11-14T20:51:00Z">
        <w:r>
          <w:fldChar w:fldCharType="end"/>
        </w:r>
        <w:r>
          <w:t xml:space="preserve"> -</w:t>
        </w:r>
      </w:ins>
      <w:ins w:id="692" w:author="Marc Cooper" w:date="2011-11-14T20:52:00Z">
        <w:r>
          <w:t xml:space="preserve"> </w:t>
        </w:r>
      </w:ins>
      <w:ins w:id="693" w:author="Marc Cooper" w:date="2011-11-14T20:51:00Z">
        <w:r w:rsidRPr="007A78AA">
          <w:t>Showing axes in “white background” mode</w:t>
        </w:r>
      </w:ins>
    </w:p>
    <w:p w:rsidR="00FE3E27" w:rsidRDefault="00C171CA">
      <w:pPr>
        <w:pStyle w:val="Heading3"/>
      </w:pPr>
      <w:bookmarkStart w:id="694" w:name="_Toc309069812"/>
      <w:r>
        <w:t>3.3.3 Switching between full polygon or empty polygons</w:t>
      </w:r>
      <w:ins w:id="695" w:author="Marc Cooper" w:date="2011-11-14T20:52:00Z">
        <w:r w:rsidR="00CC1C7F">
          <w:t xml:space="preserve"> (wireframe)</w:t>
        </w:r>
      </w:ins>
      <w:bookmarkEnd w:id="694"/>
    </w:p>
    <w:p w:rsidR="00FE3E27" w:rsidRDefault="00C171CA">
      <w:pPr>
        <w:pStyle w:val="Textbody"/>
      </w:pPr>
      <w:r>
        <w:t xml:space="preserve">By default, </w:t>
      </w:r>
      <w:ins w:id="696" w:author="Marc Cooper" w:date="2011-11-13T23:16:00Z">
        <w:r w:rsidR="009648E7">
          <w:t>O</w:t>
        </w:r>
      </w:ins>
      <w:del w:id="697" w:author="Marc Cooper" w:date="2011-11-13T23:16:00Z">
        <w:r w:rsidDel="009648E7">
          <w:delText>o</w:delText>
        </w:r>
      </w:del>
      <w:r>
        <w:t>penGL polygons use linear interpolation to color the polygon. The color of the edge of a polygon is a linear interpolation of the colors of the two vertices'</w:t>
      </w:r>
      <w:del w:id="698" w:author="Marc Cooper" w:date="2011-11-13T23:17:00Z">
        <w:r w:rsidDel="009648E7">
          <w:delText>s</w:delText>
        </w:r>
      </w:del>
      <w:r>
        <w:t xml:space="preserve">, and the color of the polygon is a linear interpolation of the edges. You can ask </w:t>
      </w:r>
      <w:del w:id="699" w:author="Marc Cooper" w:date="2011-11-13T23:18:00Z">
        <w:r w:rsidDel="009648E7">
          <w:delText>o</w:delText>
        </w:r>
      </w:del>
      <w:ins w:id="700" w:author="Marc Cooper" w:date="2011-11-13T23:18:00Z">
        <w:r w:rsidR="009648E7">
          <w:t>O</w:t>
        </w:r>
      </w:ins>
      <w:r>
        <w:t>penGL to not do this second step of interpolation, and just show clear (or empty) po</w:t>
      </w:r>
      <w:r>
        <w:t>l</w:t>
      </w:r>
      <w:r>
        <w:t>ygons. By pressing 'l', the user can view the scenes with empty polygons. Pressing 'L' reverts back to the d</w:t>
      </w:r>
      <w:r>
        <w:t>e</w:t>
      </w:r>
      <w:r>
        <w:t xml:space="preserve">fault full polygon state. This is illustrated </w:t>
      </w:r>
      <w:del w:id="701" w:author="Marc Cooper" w:date="2011-11-14T20:53:00Z">
        <w:r w:rsidDel="00B571B1">
          <w:delText xml:space="preserve">by </w:delText>
        </w:r>
      </w:del>
      <w:ins w:id="702" w:author="Marc Cooper" w:date="2011-11-14T20:53:00Z">
        <w:r w:rsidR="00B571B1">
          <w:t xml:space="preserve">in </w:t>
        </w:r>
      </w:ins>
      <w:del w:id="703" w:author="Marc Cooper" w:date="2011-11-14T20:53:00Z">
        <w:r w:rsidDel="00CC1C7F">
          <w:delText>f</w:delText>
        </w:r>
      </w:del>
      <w:ins w:id="704" w:author="Marc Cooper" w:date="2011-11-14T20:53:00Z">
        <w:r w:rsidR="00CC1C7F">
          <w:t>F</w:t>
        </w:r>
      </w:ins>
      <w:r>
        <w:t xml:space="preserve">igure </w:t>
      </w:r>
      <w:del w:id="705" w:author="Marc Cooper" w:date="2011-11-14T20:53:00Z">
        <w:r w:rsidDel="00CC1C7F">
          <w:delText xml:space="preserve">v </w:delText>
        </w:r>
      </w:del>
      <w:ins w:id="706" w:author="Marc Cooper" w:date="2011-11-14T20:53:00Z">
        <w:r w:rsidR="00CC1C7F">
          <w:t xml:space="preserve">4 </w:t>
        </w:r>
      </w:ins>
      <w:r>
        <w:t>below.</w:t>
      </w:r>
    </w:p>
    <w:p w:rsidR="00CC1C7F" w:rsidRDefault="00C171CA">
      <w:pPr>
        <w:pStyle w:val="Fig"/>
        <w:keepNext/>
        <w:rPr>
          <w:ins w:id="707" w:author="Marc Cooper" w:date="2011-11-14T20:53:00Z"/>
        </w:rPr>
        <w:pPrChange w:id="708" w:author="Marc Cooper" w:date="2011-11-14T20:53:00Z">
          <w:pPr>
            <w:pStyle w:val="Fig"/>
          </w:pPr>
        </w:pPrChange>
      </w:pPr>
      <w:r>
        <w:rPr>
          <w:noProof/>
          <w:lang w:val="en-GB" w:eastAsia="en-GB" w:bidi="ar-SA"/>
        </w:rPr>
        <w:drawing>
          <wp:inline distT="0" distB="0" distL="0" distR="0" wp14:anchorId="1FE11A56" wp14:editId="19BC2950">
            <wp:extent cx="5337544" cy="1382232"/>
            <wp:effectExtent l="0" t="0" r="0" b="8890"/>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lum/>
                      <a:alphaModFix/>
                    </a:blip>
                    <a:srcRect t="28572" r="15630" b="16791"/>
                    <a:stretch/>
                  </pic:blipFill>
                  <pic:spPr bwMode="auto">
                    <a:xfrm>
                      <a:off x="0" y="0"/>
                      <a:ext cx="5342634" cy="1383550"/>
                    </a:xfrm>
                    <a:prstGeom prst="rect">
                      <a:avLst/>
                    </a:prstGeom>
                    <a:ln>
                      <a:noFill/>
                    </a:ln>
                    <a:extLst>
                      <a:ext uri="{53640926-AAD7-44D8-BBD7-CCE9431645EC}">
                        <a14:shadowObscured xmlns:a14="http://schemas.microsoft.com/office/drawing/2010/main"/>
                      </a:ext>
                    </a:extLst>
                  </pic:spPr>
                </pic:pic>
              </a:graphicData>
            </a:graphic>
          </wp:inline>
        </w:drawing>
      </w:r>
    </w:p>
    <w:p w:rsidR="00FE3E27" w:rsidDel="00CC1C7F" w:rsidRDefault="00CC1C7F">
      <w:pPr>
        <w:pStyle w:val="Caption"/>
        <w:jc w:val="center"/>
        <w:rPr>
          <w:del w:id="709" w:author="Marc Cooper" w:date="2011-11-14T20:53:00Z"/>
        </w:rPr>
        <w:pPrChange w:id="710" w:author="Marc Cooper" w:date="2011-11-14T20:53:00Z">
          <w:pPr>
            <w:pStyle w:val="Fig"/>
          </w:pPr>
        </w:pPrChange>
      </w:pPr>
      <w:ins w:id="711" w:author="Marc Cooper" w:date="2011-11-14T20:53:00Z">
        <w:r>
          <w:t xml:space="preserve">Figure </w:t>
        </w:r>
        <w:r>
          <w:rPr>
            <w:i w:val="0"/>
            <w:iCs w:val="0"/>
          </w:rPr>
          <w:fldChar w:fldCharType="begin"/>
        </w:r>
        <w:r>
          <w:instrText xml:space="preserve"> SEQ Figure \* ARABIC </w:instrText>
        </w:r>
      </w:ins>
      <w:r>
        <w:rPr>
          <w:i w:val="0"/>
          <w:iCs w:val="0"/>
        </w:rPr>
        <w:fldChar w:fldCharType="separate"/>
      </w:r>
      <w:ins w:id="712" w:author="Marc Cooper" w:date="2011-11-14T21:14:00Z">
        <w:r w:rsidR="00EA29F7">
          <w:rPr>
            <w:noProof/>
          </w:rPr>
          <w:t>4</w:t>
        </w:r>
      </w:ins>
      <w:ins w:id="713" w:author="Marc Cooper" w:date="2011-11-14T20:53:00Z">
        <w:r>
          <w:rPr>
            <w:i w:val="0"/>
            <w:iCs w:val="0"/>
          </w:rPr>
          <w:fldChar w:fldCharType="end"/>
        </w:r>
        <w:r>
          <w:t xml:space="preserve"> - </w:t>
        </w:r>
        <w:r w:rsidRPr="009B2332">
          <w:t>Full polygon mode (left) and empty polygon mode (right)</w:t>
        </w:r>
      </w:ins>
    </w:p>
    <w:p w:rsidR="00CC1C7F" w:rsidRDefault="00CC1C7F">
      <w:pPr>
        <w:pStyle w:val="Caption"/>
        <w:jc w:val="center"/>
        <w:rPr>
          <w:ins w:id="714" w:author="Marc Cooper" w:date="2011-11-14T20:53:00Z"/>
        </w:rPr>
        <w:pPrChange w:id="715" w:author="Marc Cooper" w:date="2011-11-14T20:53:00Z">
          <w:pPr>
            <w:pStyle w:val="Heading2"/>
          </w:pPr>
        </w:pPrChange>
      </w:pPr>
    </w:p>
    <w:p w:rsidR="00FE3E27" w:rsidDel="00CC1C7F" w:rsidRDefault="00C171CA">
      <w:pPr>
        <w:pStyle w:val="FigNum"/>
        <w:rPr>
          <w:del w:id="716" w:author="Marc Cooper" w:date="2011-11-14T20:53:00Z"/>
        </w:rPr>
      </w:pPr>
      <w:del w:id="717" w:author="Marc Cooper" w:date="2011-11-14T20:53:00Z">
        <w:r w:rsidDel="00CC1C7F">
          <w:lastRenderedPageBreak/>
          <w:delText>Full polygon mode (left) and empty polygon mode (right)</w:delText>
        </w:r>
      </w:del>
    </w:p>
    <w:p w:rsidR="00FE3E27" w:rsidRDefault="00C171CA">
      <w:pPr>
        <w:pStyle w:val="Heading2"/>
      </w:pPr>
      <w:bookmarkStart w:id="718" w:name="_Toc309069813"/>
      <w:r>
        <w:t>3.4 Model Animation</w:t>
      </w:r>
      <w:bookmarkEnd w:id="718"/>
    </w:p>
    <w:p w:rsidR="00FE3E27" w:rsidRDefault="00C171CA">
      <w:pPr>
        <w:pStyle w:val="Textbody"/>
      </w:pPr>
      <w:r>
        <w:t>As this is an animated model, certain keyboard interactions</w:t>
      </w:r>
      <w:ins w:id="719" w:author="Marc Cooper" w:date="2011-11-14T20:53:00Z">
        <w:r w:rsidR="00423956">
          <w:t xml:space="preserve"> can</w:t>
        </w:r>
      </w:ins>
      <w:r>
        <w:t xml:space="preserve"> make modifications </w:t>
      </w:r>
      <w:ins w:id="720" w:author="Marc Cooper" w:date="2011-11-13T23:18:00Z">
        <w:r w:rsidR="001A32CC">
          <w:t>as to</w:t>
        </w:r>
      </w:ins>
      <w:del w:id="721" w:author="Marc Cooper" w:date="2011-11-13T23:18:00Z">
        <w:r w:rsidDel="001A32CC">
          <w:delText>is</w:delText>
        </w:r>
      </w:del>
      <w:r>
        <w:t xml:space="preserve"> the models posture. These a</w:t>
      </w:r>
      <w:ins w:id="722" w:author="Marc Cooper" w:date="2011-11-13T23:18:00Z">
        <w:r w:rsidR="001A32CC">
          <w:t>re</w:t>
        </w:r>
      </w:ins>
      <w:del w:id="723" w:author="Marc Cooper" w:date="2011-11-13T23:18:00Z">
        <w:r w:rsidDel="001A32CC">
          <w:delText>s</w:delText>
        </w:r>
      </w:del>
      <w:r>
        <w:t xml:space="preserve"> described below.</w:t>
      </w:r>
    </w:p>
    <w:p w:rsidR="005E7199" w:rsidRDefault="00C171CA">
      <w:pPr>
        <w:pStyle w:val="Heading3"/>
        <w:rPr>
          <w:ins w:id="724" w:author="Marc Cooper" w:date="2011-11-14T21:00:00Z"/>
        </w:rPr>
      </w:pPr>
      <w:bookmarkStart w:id="725" w:name="_Toc309069814"/>
      <w:r>
        <w:t>3.4.1 Jaw Animatio</w:t>
      </w:r>
      <w:ins w:id="726" w:author="Marc Cooper" w:date="2011-11-14T21:00:00Z">
        <w:r w:rsidR="005E7199">
          <w:t>n</w:t>
        </w:r>
        <w:bookmarkEnd w:id="725"/>
      </w:ins>
    </w:p>
    <w:p w:rsidR="005E7199" w:rsidRDefault="005E7199" w:rsidP="005E7199">
      <w:pPr>
        <w:pStyle w:val="Textbody"/>
      </w:pPr>
      <w:moveToRangeStart w:id="727" w:author="Marc Cooper" w:date="2011-11-14T21:00:00Z" w:name="move309067786"/>
      <w:moveTo w:id="728" w:author="Marc Cooper" w:date="2011-11-14T21:00:00Z">
        <w:r>
          <w:t xml:space="preserve">By pressing the 'j' key, the user can progressively open the model's jaw. The reverse action can be obtained using the 'J' key. The jaw has a range of motion of 20°, 0° being the default closed position. See </w:t>
        </w:r>
      </w:moveTo>
      <w:ins w:id="729" w:author="Marc Cooper" w:date="2011-11-14T21:01:00Z">
        <w:r>
          <w:t>F</w:t>
        </w:r>
      </w:ins>
      <w:moveTo w:id="730" w:author="Marc Cooper" w:date="2011-11-14T21:00:00Z">
        <w:del w:id="731" w:author="Marc Cooper" w:date="2011-11-14T21:01:00Z">
          <w:r w:rsidDel="005E7199">
            <w:delText>f</w:delText>
          </w:r>
        </w:del>
        <w:r>
          <w:t xml:space="preserve">igure </w:t>
        </w:r>
        <w:del w:id="732" w:author="Marc Cooper" w:date="2011-11-14T21:01:00Z">
          <w:r w:rsidDel="005E7199">
            <w:delText>vi</w:delText>
          </w:r>
        </w:del>
      </w:moveTo>
      <w:ins w:id="733" w:author="Marc Cooper" w:date="2011-11-14T21:01:00Z">
        <w:r>
          <w:t>5</w:t>
        </w:r>
      </w:ins>
      <w:moveTo w:id="734" w:author="Marc Cooper" w:date="2011-11-14T21:00:00Z">
        <w:r>
          <w:t xml:space="preserve"> for more information.</w:t>
        </w:r>
      </w:moveTo>
    </w:p>
    <w:moveToRangeEnd w:id="727"/>
    <w:p w:rsidR="00FE3E27" w:rsidRDefault="00C171CA">
      <w:pPr>
        <w:pStyle w:val="Heading3"/>
      </w:pPr>
      <w:del w:id="735" w:author="Marc Cooper" w:date="2011-11-14T21:00:00Z">
        <w:r w:rsidDel="005E7199">
          <w:delText>n</w:delText>
        </w:r>
      </w:del>
    </w:p>
    <w:p w:rsidR="005E7199" w:rsidRDefault="005E7199">
      <w:pPr>
        <w:pStyle w:val="Fig"/>
        <w:keepNext/>
        <w:rPr>
          <w:ins w:id="736" w:author="Marc Cooper" w:date="2011-11-14T21:01:00Z"/>
        </w:rPr>
        <w:pPrChange w:id="737" w:author="Marc Cooper" w:date="2011-11-14T21:01:00Z">
          <w:pPr>
            <w:pStyle w:val="Fig"/>
          </w:pPr>
        </w:pPrChange>
      </w:pPr>
      <w:commentRangeStart w:id="738"/>
      <w:ins w:id="739" w:author="Marc Cooper" w:date="2011-11-14T21:00:00Z">
        <w:r>
          <w:rPr>
            <w:noProof/>
            <w:lang w:val="en-GB" w:eastAsia="en-GB" w:bidi="ar-SA"/>
          </w:rPr>
          <w:drawing>
            <wp:inline distT="0" distB="0" distL="0" distR="0" wp14:anchorId="58969E5A" wp14:editId="2545C6BA">
              <wp:extent cx="2519680" cy="10528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9680" cy="1052830"/>
                      </a:xfrm>
                      <a:prstGeom prst="rect">
                        <a:avLst/>
                      </a:prstGeom>
                      <a:noFill/>
                      <a:ln>
                        <a:noFill/>
                      </a:ln>
                    </pic:spPr>
                  </pic:pic>
                </a:graphicData>
              </a:graphic>
            </wp:inline>
          </w:drawing>
        </w:r>
      </w:ins>
    </w:p>
    <w:p w:rsidR="005E7199" w:rsidRDefault="005E7199">
      <w:pPr>
        <w:pStyle w:val="Caption"/>
        <w:jc w:val="center"/>
        <w:rPr>
          <w:ins w:id="740" w:author="Marc Cooper" w:date="2011-11-14T21:01:00Z"/>
        </w:rPr>
        <w:pPrChange w:id="741" w:author="Marc Cooper" w:date="2011-11-14T21:01:00Z">
          <w:pPr>
            <w:pStyle w:val="Caption"/>
          </w:pPr>
        </w:pPrChange>
      </w:pPr>
      <w:ins w:id="742" w:author="Marc Cooper" w:date="2011-11-14T21:01:00Z">
        <w:r>
          <w:t xml:space="preserve">Figure </w:t>
        </w:r>
        <w:r>
          <w:fldChar w:fldCharType="begin"/>
        </w:r>
        <w:r>
          <w:instrText xml:space="preserve"> SEQ Figure \* ARABIC </w:instrText>
        </w:r>
      </w:ins>
      <w:r>
        <w:fldChar w:fldCharType="separate"/>
      </w:r>
      <w:ins w:id="743" w:author="Marc Cooper" w:date="2011-11-14T21:14:00Z">
        <w:r w:rsidR="00EA29F7">
          <w:rPr>
            <w:noProof/>
          </w:rPr>
          <w:t>5</w:t>
        </w:r>
      </w:ins>
      <w:ins w:id="744" w:author="Marc Cooper" w:date="2011-11-14T21:01:00Z">
        <w:r>
          <w:fldChar w:fldCharType="end"/>
        </w:r>
        <w:r>
          <w:t xml:space="preserve"> - Jaw animation</w:t>
        </w:r>
      </w:ins>
    </w:p>
    <w:p w:rsidR="00FE3E27" w:rsidDel="005E7199" w:rsidRDefault="00C171CA" w:rsidP="009173EC">
      <w:pPr>
        <w:rPr>
          <w:del w:id="745" w:author="Marc Cooper" w:date="2011-11-14T21:11:00Z"/>
        </w:rPr>
        <w:pPrChange w:id="746" w:author="Marc Cooper" w:date="2011-11-14T21:33:00Z">
          <w:pPr>
            <w:pStyle w:val="Fig"/>
          </w:pPr>
        </w:pPrChange>
      </w:pPr>
      <w:del w:id="747" w:author="Marc Cooper" w:date="2011-11-14T21:00:00Z">
        <w:r w:rsidDel="005E7199">
          <w:rPr>
            <w:noProof/>
            <w:sz w:val="21"/>
            <w:szCs w:val="22"/>
            <w:lang w:val="en-GB" w:eastAsia="en-GB" w:bidi="ar-SA"/>
            <w:rPrChange w:id="748">
              <w:rPr>
                <w:i/>
                <w:iCs/>
                <w:noProof/>
                <w:sz w:val="22"/>
                <w:lang w:val="en-GB" w:eastAsia="en-GB" w:bidi="ar-SA"/>
              </w:rPr>
            </w:rPrChange>
          </w:rPr>
          <w:drawing>
            <wp:inline distT="0" distB="0" distL="0" distR="0" wp14:anchorId="00E593DB" wp14:editId="0265FA93">
              <wp:extent cx="6332402" cy="2532247"/>
              <wp:effectExtent l="0" t="0" r="0" b="1403"/>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6332402" cy="2532247"/>
                      </a:xfrm>
                      <a:prstGeom prst="rect">
                        <a:avLst/>
                      </a:prstGeom>
                    </pic:spPr>
                  </pic:pic>
                </a:graphicData>
              </a:graphic>
            </wp:inline>
          </w:drawing>
        </w:r>
      </w:del>
      <w:commentRangeEnd w:id="738"/>
      <w:del w:id="749" w:author="Marc Cooper" w:date="2011-11-14T21:11:00Z">
        <w:r w:rsidR="001A32CC" w:rsidDel="005E7199">
          <w:rPr>
            <w:rStyle w:val="CommentReference"/>
            <w:rFonts w:cs="Mangal"/>
          </w:rPr>
          <w:commentReference w:id="738"/>
        </w:r>
      </w:del>
    </w:p>
    <w:p w:rsidR="00FE3E27" w:rsidDel="005E7199" w:rsidRDefault="00C171CA" w:rsidP="009173EC">
      <w:pPr>
        <w:rPr>
          <w:del w:id="750" w:author="Marc Cooper" w:date="2011-11-14T21:00:00Z"/>
        </w:rPr>
        <w:pPrChange w:id="751" w:author="Marc Cooper" w:date="2011-11-14T21:33:00Z">
          <w:pPr>
            <w:pStyle w:val="FigNum"/>
          </w:pPr>
        </w:pPrChange>
      </w:pPr>
      <w:del w:id="752" w:author="Marc Cooper" w:date="2011-11-14T21:00:00Z">
        <w:r w:rsidDel="005E7199">
          <w:delText>Model with closed (left) or open (right) jaw</w:delText>
        </w:r>
      </w:del>
    </w:p>
    <w:p w:rsidR="00FE3E27" w:rsidDel="005E7199" w:rsidRDefault="00C171CA" w:rsidP="009173EC">
      <w:pPr>
        <w:pPrChange w:id="753" w:author="Marc Cooper" w:date="2011-11-14T21:33:00Z">
          <w:pPr>
            <w:pStyle w:val="Textbody"/>
          </w:pPr>
        </w:pPrChange>
      </w:pPr>
      <w:moveFromRangeStart w:id="754" w:author="Marc Cooper" w:date="2011-11-14T21:00:00Z" w:name="move309067786"/>
      <w:moveFrom w:id="755" w:author="Marc Cooper" w:date="2011-11-14T21:00:00Z">
        <w:r w:rsidDel="005E7199">
          <w:t>By pressing the 'j' key, the user can progressively open the model's jaw. The reverse action can be obtained using the 'J' key. The jaw has a range of motion of 20°, 0° being the default closed position. See figure vi for more information.</w:t>
        </w:r>
      </w:moveFrom>
    </w:p>
    <w:p w:rsidR="00FE3E27" w:rsidRDefault="00C171CA">
      <w:pPr>
        <w:pStyle w:val="Heading3"/>
      </w:pPr>
      <w:bookmarkStart w:id="756" w:name="_Toc309069815"/>
      <w:moveFromRangeEnd w:id="754"/>
      <w:r>
        <w:t xml:space="preserve">3.4.2 </w:t>
      </w:r>
      <w:commentRangeStart w:id="757"/>
      <w:r>
        <w:t>Neck animation</w:t>
      </w:r>
      <w:bookmarkEnd w:id="756"/>
    </w:p>
    <w:p w:rsidR="00FE3E27" w:rsidRDefault="00C171CA">
      <w:pPr>
        <w:pStyle w:val="Textbody"/>
        <w:rPr>
          <w:ins w:id="758" w:author="Marc Cooper" w:date="2011-11-14T21:07:00Z"/>
        </w:rPr>
      </w:pPr>
      <w:r>
        <w:t>The 'h' key can be used to progressively tilt the base of the neck back, while bending the trunk of the neck fo</w:t>
      </w:r>
      <w:r>
        <w:t>r</w:t>
      </w:r>
      <w:r>
        <w:t>ward. The reverse motion is obtain with the 'H' key. The neck can tilt up to 45° back, and the can range up to 90° of it</w:t>
      </w:r>
      <w:del w:id="759" w:author="Marc Cooper" w:date="2011-11-14T21:12:00Z">
        <w:r w:rsidDel="00EA29F7">
          <w:delText>'</w:delText>
        </w:r>
      </w:del>
      <w:ins w:id="760" w:author="Marc Cooper" w:date="2011-11-14T21:12:00Z">
        <w:r w:rsidR="00EA29F7">
          <w:t>s</w:t>
        </w:r>
      </w:ins>
      <w:del w:id="761" w:author="Marc Cooper" w:date="2011-11-14T21:12:00Z">
        <w:r w:rsidDel="00EA29F7">
          <w:delText>s</w:delText>
        </w:r>
      </w:del>
      <w:r>
        <w:t xml:space="preserve"> initial angle. See </w:t>
      </w:r>
      <w:del w:id="762" w:author="Marc Cooper" w:date="2011-11-14T21:12:00Z">
        <w:r w:rsidDel="00EA29F7">
          <w:delText xml:space="preserve">figure </w:delText>
        </w:r>
      </w:del>
      <w:ins w:id="763" w:author="Marc Cooper" w:date="2011-11-14T21:12:00Z">
        <w:r w:rsidR="00EA29F7">
          <w:t>F</w:t>
        </w:r>
      </w:ins>
      <w:del w:id="764" w:author="Marc Cooper" w:date="2011-11-14T21:12:00Z">
        <w:r w:rsidDel="00EA29F7">
          <w:delText>vi</w:delText>
        </w:r>
      </w:del>
      <w:r>
        <w:t>i</w:t>
      </w:r>
      <w:ins w:id="765" w:author="Marc Cooper" w:date="2011-11-14T21:12:00Z">
        <w:r w:rsidR="00EA29F7">
          <w:t>gure 6</w:t>
        </w:r>
      </w:ins>
      <w:r>
        <w:t xml:space="preserve"> for more information.</w:t>
      </w:r>
    </w:p>
    <w:p w:rsidR="005E7199" w:rsidRDefault="005E7199">
      <w:pPr>
        <w:pStyle w:val="Textbody"/>
        <w:keepNext/>
        <w:jc w:val="center"/>
        <w:rPr>
          <w:ins w:id="766" w:author="Marc Cooper" w:date="2011-11-14T21:12:00Z"/>
        </w:rPr>
        <w:pPrChange w:id="767" w:author="Marc Cooper" w:date="2011-11-14T21:12:00Z">
          <w:pPr>
            <w:pStyle w:val="Textbody"/>
            <w:jc w:val="center"/>
          </w:pPr>
        </w:pPrChange>
      </w:pPr>
      <w:ins w:id="768" w:author="Marc Cooper" w:date="2011-11-14T21:12:00Z">
        <w:r>
          <w:rPr>
            <w:noProof/>
            <w:lang w:val="en-GB" w:eastAsia="en-GB" w:bidi="ar-SA"/>
          </w:rPr>
          <w:drawing>
            <wp:inline distT="0" distB="0" distL="0" distR="0" wp14:anchorId="1D4A8DDB" wp14:editId="5030CF3A">
              <wp:extent cx="4572000" cy="23177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2317750"/>
                      </a:xfrm>
                      <a:prstGeom prst="rect">
                        <a:avLst/>
                      </a:prstGeom>
                      <a:noFill/>
                      <a:ln>
                        <a:noFill/>
                      </a:ln>
                    </pic:spPr>
                  </pic:pic>
                </a:graphicData>
              </a:graphic>
            </wp:inline>
          </w:drawing>
        </w:r>
      </w:ins>
    </w:p>
    <w:p w:rsidR="005E7199" w:rsidRDefault="005E7199">
      <w:pPr>
        <w:pStyle w:val="Caption"/>
        <w:jc w:val="center"/>
        <w:rPr>
          <w:ins w:id="769" w:author="Marc Cooper" w:date="2011-11-14T21:12:00Z"/>
        </w:rPr>
        <w:pPrChange w:id="770" w:author="Marc Cooper" w:date="2011-11-14T21:12:00Z">
          <w:pPr>
            <w:pStyle w:val="Caption"/>
          </w:pPr>
        </w:pPrChange>
      </w:pPr>
      <w:ins w:id="771" w:author="Marc Cooper" w:date="2011-11-14T21:12:00Z">
        <w:r>
          <w:t xml:space="preserve">Figure </w:t>
        </w:r>
        <w:r>
          <w:fldChar w:fldCharType="begin"/>
        </w:r>
        <w:r>
          <w:instrText xml:space="preserve"> SEQ Figure \* ARABIC </w:instrText>
        </w:r>
      </w:ins>
      <w:r>
        <w:fldChar w:fldCharType="separate"/>
      </w:r>
      <w:ins w:id="772" w:author="Marc Cooper" w:date="2011-11-14T21:14:00Z">
        <w:r w:rsidR="00EA29F7">
          <w:rPr>
            <w:noProof/>
          </w:rPr>
          <w:t>6</w:t>
        </w:r>
      </w:ins>
      <w:ins w:id="773" w:author="Marc Cooper" w:date="2011-11-14T21:12:00Z">
        <w:r>
          <w:fldChar w:fldCharType="end"/>
        </w:r>
        <w:r>
          <w:t xml:space="preserve"> - </w:t>
        </w:r>
        <w:r w:rsidRPr="00270A52">
          <w:t>Model with straight (left) or bent (right) neck</w:t>
        </w:r>
      </w:ins>
    </w:p>
    <w:p w:rsidR="009173EC" w:rsidRDefault="009173EC">
      <w:pPr>
        <w:rPr>
          <w:ins w:id="774" w:author="Marc Cooper" w:date="2011-11-14T21:34:00Z"/>
          <w:rFonts w:asciiTheme="majorHAnsi" w:eastAsiaTheme="majorEastAsia" w:hAnsiTheme="majorHAnsi"/>
          <w:b/>
          <w:bCs/>
          <w:sz w:val="26"/>
          <w:szCs w:val="26"/>
        </w:rPr>
      </w:pPr>
      <w:ins w:id="775" w:author="Marc Cooper" w:date="2011-11-14T21:34:00Z">
        <w:r>
          <w:br w:type="page"/>
        </w:r>
      </w:ins>
    </w:p>
    <w:p w:rsidR="005E7199" w:rsidDel="00EA29F7" w:rsidRDefault="005E7199">
      <w:pPr>
        <w:pStyle w:val="Textbody"/>
        <w:jc w:val="center"/>
        <w:rPr>
          <w:del w:id="776" w:author="Marc Cooper" w:date="2011-11-14T21:12:00Z"/>
        </w:rPr>
        <w:pPrChange w:id="777" w:author="Marc Cooper" w:date="2011-11-14T21:11:00Z">
          <w:pPr>
            <w:pStyle w:val="Textbody"/>
          </w:pPr>
        </w:pPrChange>
      </w:pPr>
      <w:moveToRangeStart w:id="778" w:author="Marc Cooper" w:date="2011-11-14T21:07:00Z" w:name="move309068171"/>
      <w:moveTo w:id="779" w:author="Marc Cooper" w:date="2011-11-14T21:07:00Z">
        <w:del w:id="780" w:author="Marc Cooper" w:date="2011-11-14T21:08:00Z">
          <w:r w:rsidDel="005E7199">
            <w:rPr>
              <w:noProof/>
              <w:lang w:val="en-GB" w:eastAsia="en-GB" w:bidi="ar-SA"/>
            </w:rPr>
            <w:lastRenderedPageBreak/>
            <w:drawing>
              <wp:inline distT="0" distB="0" distL="0" distR="0" wp14:anchorId="5144D8B1" wp14:editId="5939E07E">
                <wp:extent cx="6332220" cy="2531745"/>
                <wp:effectExtent l="0" t="0" r="0" b="1905"/>
                <wp:docPr id="32"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6332220" cy="2531745"/>
                        </a:xfrm>
                        <a:prstGeom prst="rect">
                          <a:avLst/>
                        </a:prstGeom>
                      </pic:spPr>
                    </pic:pic>
                  </a:graphicData>
                </a:graphic>
              </wp:inline>
            </w:drawing>
          </w:r>
        </w:del>
      </w:moveTo>
      <w:moveToRangeEnd w:id="778"/>
    </w:p>
    <w:p w:rsidR="00FE3E27" w:rsidDel="00EA29F7" w:rsidRDefault="00C171CA">
      <w:pPr>
        <w:pStyle w:val="Fig"/>
        <w:rPr>
          <w:del w:id="781" w:author="Marc Cooper" w:date="2011-11-14T21:12:00Z"/>
        </w:rPr>
      </w:pPr>
      <w:moveFromRangeStart w:id="782" w:author="Marc Cooper" w:date="2011-11-14T21:07:00Z" w:name="move309068175"/>
      <w:moveFrom w:id="783" w:author="Marc Cooper" w:date="2011-11-14T21:07:00Z">
        <w:del w:id="784" w:author="Marc Cooper" w:date="2011-11-14T21:12:00Z">
          <w:r w:rsidDel="00EA29F7">
            <w:rPr>
              <w:noProof/>
              <w:lang w:val="en-GB" w:eastAsia="en-GB" w:bidi="ar-SA"/>
            </w:rPr>
            <w:drawing>
              <wp:inline distT="0" distB="0" distL="0" distR="0" wp14:anchorId="7F7D53CF" wp14:editId="06052CEE">
                <wp:extent cx="6332402" cy="2532247"/>
                <wp:effectExtent l="0" t="0" r="0" b="1403"/>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332402" cy="2532247"/>
                        </a:xfrm>
                        <a:prstGeom prst="rect">
                          <a:avLst/>
                        </a:prstGeom>
                      </pic:spPr>
                    </pic:pic>
                  </a:graphicData>
                </a:graphic>
              </wp:inline>
            </w:drawing>
          </w:r>
        </w:del>
      </w:moveFrom>
      <w:moveFromRangeEnd w:id="782"/>
    </w:p>
    <w:p w:rsidR="00FE3E27" w:rsidDel="00EA29F7" w:rsidRDefault="00C171CA">
      <w:pPr>
        <w:pStyle w:val="Fig"/>
        <w:rPr>
          <w:del w:id="785" w:author="Marc Cooper" w:date="2011-11-14T21:12:00Z"/>
        </w:rPr>
        <w:pPrChange w:id="786" w:author="Marc Cooper" w:date="2011-11-14T21:12:00Z">
          <w:pPr>
            <w:pStyle w:val="FigNum"/>
          </w:pPr>
        </w:pPrChange>
      </w:pPr>
      <w:del w:id="787" w:author="Marc Cooper" w:date="2011-11-14T21:12:00Z">
        <w:r w:rsidDel="00EA29F7">
          <w:delText>Model balanced on two (left) or four (right) legs</w:delText>
        </w:r>
      </w:del>
    </w:p>
    <w:p w:rsidR="00FE3E27" w:rsidRDefault="00C171CA">
      <w:pPr>
        <w:pStyle w:val="Heading3"/>
        <w:rPr>
          <w:ins w:id="788" w:author="Marc Cooper" w:date="2011-11-14T21:14:00Z"/>
        </w:rPr>
      </w:pPr>
      <w:bookmarkStart w:id="789" w:name="_Toc309069816"/>
      <w:r>
        <w:t>3.4.3 Knee animation</w:t>
      </w:r>
      <w:bookmarkEnd w:id="789"/>
    </w:p>
    <w:p w:rsidR="00EA29F7" w:rsidRDefault="00EA29F7" w:rsidP="00EA29F7">
      <w:pPr>
        <w:pStyle w:val="Textbody"/>
      </w:pPr>
      <w:moveToRangeStart w:id="790" w:author="Marc Cooper" w:date="2011-11-14T21:14:00Z" w:name="move309068600"/>
      <w:moveTo w:id="791" w:author="Marc Cooper" w:date="2011-11-14T21:14:00Z">
        <w:r>
          <w:t>The 'k' key allows the model to progressively bend its back knee</w:t>
        </w:r>
        <w:del w:id="792" w:author="Marc Cooper" w:date="2011-11-14T21:14:00Z">
          <w:r w:rsidDel="00EA29F7">
            <w:delText>'</w:delText>
          </w:r>
        </w:del>
        <w:r>
          <w:t>s backwards to a maximum of 45°, which gives the impression the models is balancing on its back legs. The reverse motion is obtain</w:t>
        </w:r>
      </w:moveTo>
      <w:ins w:id="793" w:author="Marc Cooper" w:date="2011-11-14T21:14:00Z">
        <w:r>
          <w:t>ed</w:t>
        </w:r>
      </w:ins>
      <w:moveTo w:id="794" w:author="Marc Cooper" w:date="2011-11-14T21:14:00Z">
        <w:r>
          <w:t xml:space="preserve"> by pressing the 'K' key. See </w:t>
        </w:r>
        <w:del w:id="795" w:author="Marc Cooper" w:date="2011-11-14T21:14:00Z">
          <w:r w:rsidDel="00EA29F7">
            <w:delText>f</w:delText>
          </w:r>
        </w:del>
      </w:moveTo>
      <w:ins w:id="796" w:author="Marc Cooper" w:date="2011-11-14T21:14:00Z">
        <w:r>
          <w:t>F</w:t>
        </w:r>
      </w:ins>
      <w:moveTo w:id="797" w:author="Marc Cooper" w:date="2011-11-14T21:14:00Z">
        <w:r>
          <w:t xml:space="preserve">igure </w:t>
        </w:r>
        <w:del w:id="798" w:author="Marc Cooper" w:date="2011-11-14T21:14:00Z">
          <w:r w:rsidDel="00EA29F7">
            <w:delText>viii</w:delText>
          </w:r>
        </w:del>
      </w:moveTo>
      <w:ins w:id="799" w:author="Marc Cooper" w:date="2011-11-14T21:14:00Z">
        <w:r>
          <w:t>7</w:t>
        </w:r>
      </w:ins>
      <w:moveTo w:id="800" w:author="Marc Cooper" w:date="2011-11-14T21:14:00Z">
        <w:r>
          <w:t xml:space="preserve"> for more details.</w:t>
        </w:r>
        <w:r>
          <w:rPr>
            <w:rStyle w:val="CommentReference"/>
            <w:rFonts w:cs="Mangal"/>
          </w:rPr>
          <w:commentReference w:id="801"/>
        </w:r>
      </w:moveTo>
    </w:p>
    <w:moveToRangeEnd w:id="790"/>
    <w:p w:rsidR="00EA29F7" w:rsidRPr="009E795C" w:rsidRDefault="00EA29F7">
      <w:pPr>
        <w:pPrChange w:id="802" w:author="Marc Cooper" w:date="2011-11-14T21:14:00Z">
          <w:pPr>
            <w:pStyle w:val="Heading3"/>
          </w:pPr>
        </w:pPrChange>
      </w:pPr>
    </w:p>
    <w:p w:rsidR="00EA29F7" w:rsidRDefault="005E7199">
      <w:pPr>
        <w:pStyle w:val="Fig"/>
        <w:keepNext/>
        <w:rPr>
          <w:ins w:id="803" w:author="Marc Cooper" w:date="2011-11-14T21:14:00Z"/>
        </w:rPr>
        <w:pPrChange w:id="804" w:author="Marc Cooper" w:date="2011-11-14T21:14:00Z">
          <w:pPr>
            <w:pStyle w:val="Fig"/>
          </w:pPr>
        </w:pPrChange>
      </w:pPr>
      <w:moveToRangeStart w:id="805" w:author="Marc Cooper" w:date="2011-11-14T21:07:00Z" w:name="move309068175"/>
      <w:moveTo w:id="806" w:author="Marc Cooper" w:date="2011-11-14T21:07:00Z">
        <w:r>
          <w:rPr>
            <w:noProof/>
            <w:lang w:val="en-GB" w:eastAsia="en-GB" w:bidi="ar-SA"/>
          </w:rPr>
          <w:drawing>
            <wp:inline distT="0" distB="0" distL="0" distR="0" wp14:anchorId="0F995C56" wp14:editId="097819B9">
              <wp:extent cx="5305646" cy="1403498"/>
              <wp:effectExtent l="0" t="0" r="0" b="6350"/>
              <wp:docPr id="33"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lum/>
                        <a:alphaModFix/>
                      </a:blip>
                      <a:srcRect l="2353" t="28571" r="13781" b="15941"/>
                      <a:stretch/>
                    </pic:blipFill>
                    <pic:spPr bwMode="auto">
                      <a:xfrm>
                        <a:off x="0" y="0"/>
                        <a:ext cx="5310550" cy="1404795"/>
                      </a:xfrm>
                      <a:prstGeom prst="rect">
                        <a:avLst/>
                      </a:prstGeom>
                      <a:ln>
                        <a:noFill/>
                      </a:ln>
                      <a:extLst>
                        <a:ext uri="{53640926-AAD7-44D8-BBD7-CCE9431645EC}">
                          <a14:shadowObscured xmlns:a14="http://schemas.microsoft.com/office/drawing/2010/main"/>
                        </a:ext>
                      </a:extLst>
                    </pic:spPr>
                  </pic:pic>
                </a:graphicData>
              </a:graphic>
            </wp:inline>
          </w:drawing>
        </w:r>
      </w:moveTo>
      <w:moveToRangeEnd w:id="805"/>
    </w:p>
    <w:p w:rsidR="00FE3E27" w:rsidDel="00EA29F7" w:rsidRDefault="00EA29F7">
      <w:pPr>
        <w:pStyle w:val="Caption"/>
        <w:jc w:val="center"/>
        <w:rPr>
          <w:del w:id="807" w:author="Marc Cooper" w:date="2011-11-14T21:14:00Z"/>
        </w:rPr>
        <w:pPrChange w:id="808" w:author="Marc Cooper" w:date="2011-11-14T21:14:00Z">
          <w:pPr>
            <w:pStyle w:val="Fig"/>
          </w:pPr>
        </w:pPrChange>
      </w:pPr>
      <w:ins w:id="809" w:author="Marc Cooper" w:date="2011-11-14T21:14:00Z">
        <w:r>
          <w:t xml:space="preserve">Figure </w:t>
        </w:r>
        <w:r>
          <w:rPr>
            <w:i w:val="0"/>
            <w:iCs w:val="0"/>
          </w:rPr>
          <w:fldChar w:fldCharType="begin"/>
        </w:r>
        <w:r>
          <w:instrText xml:space="preserve"> SEQ Figure \* ARABIC </w:instrText>
        </w:r>
      </w:ins>
      <w:r>
        <w:rPr>
          <w:i w:val="0"/>
          <w:iCs w:val="0"/>
        </w:rPr>
        <w:fldChar w:fldCharType="separate"/>
      </w:r>
      <w:ins w:id="810" w:author="Marc Cooper" w:date="2011-11-14T21:14:00Z">
        <w:r>
          <w:rPr>
            <w:noProof/>
          </w:rPr>
          <w:t>7</w:t>
        </w:r>
        <w:r>
          <w:rPr>
            <w:i w:val="0"/>
            <w:iCs w:val="0"/>
          </w:rPr>
          <w:fldChar w:fldCharType="end"/>
        </w:r>
        <w:r>
          <w:t xml:space="preserve"> - Model standing up on hind legs</w:t>
        </w:r>
      </w:ins>
      <w:moveFromRangeStart w:id="811" w:author="Marc Cooper" w:date="2011-11-14T21:07:00Z" w:name="move309068171"/>
      <w:moveFrom w:id="812" w:author="Marc Cooper" w:date="2011-11-14T21:07:00Z">
        <w:del w:id="813" w:author="Marc Cooper" w:date="2011-11-14T21:14:00Z">
          <w:r w:rsidR="00C171CA" w:rsidRPr="009E795C" w:rsidDel="00EA29F7">
            <w:rPr>
              <w:noProof/>
              <w:lang w:val="en-GB" w:eastAsia="en-GB" w:bidi="ar-SA"/>
            </w:rPr>
            <w:drawing>
              <wp:inline distT="0" distB="0" distL="0" distR="0" wp14:anchorId="5F7F96D0" wp14:editId="3CC983C7">
                <wp:extent cx="6332402" cy="2532247"/>
                <wp:effectExtent l="0" t="0" r="0" b="1403"/>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6332402" cy="2532247"/>
                        </a:xfrm>
                        <a:prstGeom prst="rect">
                          <a:avLst/>
                        </a:prstGeom>
                      </pic:spPr>
                    </pic:pic>
                  </a:graphicData>
                </a:graphic>
              </wp:inline>
            </w:drawing>
          </w:r>
        </w:del>
      </w:moveFrom>
      <w:moveFromRangeEnd w:id="811"/>
    </w:p>
    <w:p w:rsidR="00FE3E27" w:rsidRDefault="00C171CA">
      <w:pPr>
        <w:pStyle w:val="Caption"/>
        <w:jc w:val="center"/>
        <w:pPrChange w:id="814" w:author="Marc Cooper" w:date="2011-11-14T21:14:00Z">
          <w:pPr>
            <w:pStyle w:val="FigNum"/>
          </w:pPr>
        </w:pPrChange>
      </w:pPr>
      <w:del w:id="815" w:author="Marc Cooper" w:date="2011-11-14T21:14:00Z">
        <w:r w:rsidDel="00EA29F7">
          <w:delText>Model with straight (left) or bent (right) neck</w:delText>
        </w:r>
      </w:del>
    </w:p>
    <w:p w:rsidR="00FE3E27" w:rsidDel="00EA29F7" w:rsidRDefault="00C171CA">
      <w:pPr>
        <w:pStyle w:val="Textbody"/>
      </w:pPr>
      <w:moveFromRangeStart w:id="816" w:author="Marc Cooper" w:date="2011-11-14T21:14:00Z" w:name="move309068600"/>
      <w:moveFrom w:id="817" w:author="Marc Cooper" w:date="2011-11-14T21:14:00Z">
        <w:r w:rsidDel="00EA29F7">
          <w:t>The 'k' key allows the model to progressively bend its back knee's backwards to a maximum of 45°, which gives the impression the models is balancing on its back legs. The reverse motion is obtain by pressing the 'K' key. See figure viii for more details.</w:t>
        </w:r>
        <w:commentRangeEnd w:id="757"/>
        <w:r w:rsidR="00C67CA0" w:rsidDel="00EA29F7">
          <w:rPr>
            <w:rStyle w:val="CommentReference"/>
            <w:rFonts w:cs="Mangal"/>
          </w:rPr>
          <w:commentReference w:id="757"/>
        </w:r>
      </w:moveFrom>
    </w:p>
    <w:p w:rsidR="00FE3E27" w:rsidRDefault="00C171CA">
      <w:pPr>
        <w:pStyle w:val="Heading3"/>
      </w:pPr>
      <w:bookmarkStart w:id="818" w:name="_Toc309069817"/>
      <w:moveFromRangeEnd w:id="816"/>
      <w:r>
        <w:t>3.4.4 Animation</w:t>
      </w:r>
      <w:del w:id="819" w:author="Marc Cooper" w:date="2011-11-13T23:21:00Z">
        <w:r w:rsidDel="00C67CA0">
          <w:delText xml:space="preserve"> </w:delText>
        </w:r>
      </w:del>
      <w:r>
        <w:t>: eating a leaf from the tree</w:t>
      </w:r>
      <w:bookmarkEnd w:id="818"/>
    </w:p>
    <w:p w:rsidR="00FE3E27" w:rsidRDefault="00C171CA">
      <w:pPr>
        <w:pStyle w:val="Textbody"/>
      </w:pPr>
      <w:commentRangeStart w:id="820"/>
      <w:r>
        <w:t>When pressing the 'p' key, the model enters a short a sequenced animation, which consist of the model falling back to it</w:t>
      </w:r>
      <w:del w:id="821" w:author="Marc Cooper" w:date="2011-11-13T23:21:00Z">
        <w:r w:rsidDel="00C67CA0">
          <w:delText>'</w:delText>
        </w:r>
      </w:del>
      <w:r>
        <w:t>s default position, then jumping up to grab a leaf from the tree, before falling back down and che</w:t>
      </w:r>
      <w:r>
        <w:t>w</w:t>
      </w:r>
      <w:r>
        <w:t>ing.</w:t>
      </w:r>
      <w:commentRangeEnd w:id="820"/>
      <w:r w:rsidR="005A5463">
        <w:rPr>
          <w:rStyle w:val="CommentReference"/>
          <w:rFonts w:cs="Mangal"/>
        </w:rPr>
        <w:commentReference w:id="820"/>
      </w:r>
    </w:p>
    <w:sectPr w:rsidR="00FE3E27">
      <w:footerReference w:type="default" r:id="rId29"/>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38" w:author="Marc Cooper" w:date="2011-11-13T23:19:00Z" w:initials="MC">
    <w:p w:rsidR="005E7199" w:rsidRDefault="005E7199">
      <w:pPr>
        <w:pStyle w:val="CommentText"/>
      </w:pPr>
      <w:r>
        <w:rPr>
          <w:rStyle w:val="CommentReference"/>
        </w:rPr>
        <w:annotationRef/>
      </w:r>
      <w:r>
        <w:t>Could get better (zoomed in) images</w:t>
      </w:r>
    </w:p>
  </w:comment>
  <w:comment w:id="801" w:author="Marc Cooper" w:date="2011-11-14T21:14:00Z" w:initials="MC">
    <w:p w:rsidR="00EA29F7" w:rsidRDefault="00EA29F7" w:rsidP="00EA29F7">
      <w:pPr>
        <w:pStyle w:val="CommentText"/>
      </w:pPr>
      <w:r>
        <w:rPr>
          <w:rStyle w:val="CommentReference"/>
        </w:rPr>
        <w:annotationRef/>
      </w:r>
      <w:r>
        <w:t>These have the wrong content.</w:t>
      </w:r>
    </w:p>
  </w:comment>
  <w:comment w:id="757" w:author="Marc Cooper" w:date="2011-11-13T23:21:00Z" w:initials="MC">
    <w:p w:rsidR="005E7199" w:rsidRDefault="005E7199">
      <w:pPr>
        <w:pStyle w:val="CommentText"/>
      </w:pPr>
      <w:r>
        <w:rPr>
          <w:rStyle w:val="CommentReference"/>
        </w:rPr>
        <w:annotationRef/>
      </w:r>
      <w:r>
        <w:t>These have the wrong content.</w:t>
      </w:r>
    </w:p>
  </w:comment>
  <w:comment w:id="820" w:author="Marc Cooper" w:date="2011-11-13T23:21:00Z" w:initials="MC">
    <w:p w:rsidR="005E7199" w:rsidRDefault="005E7199">
      <w:pPr>
        <w:pStyle w:val="CommentText"/>
      </w:pPr>
      <w:r>
        <w:rPr>
          <w:rStyle w:val="CommentReference"/>
        </w:rPr>
        <w:annotationRef/>
      </w:r>
      <w:r>
        <w:t>Show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781" w:rsidRDefault="00257781">
      <w:r>
        <w:separator/>
      </w:r>
    </w:p>
  </w:endnote>
  <w:endnote w:type="continuationSeparator" w:id="0">
    <w:p w:rsidR="00257781" w:rsidRDefault="00257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7199" w:rsidRDefault="005E7199">
    <w:pPr>
      <w:pStyle w:val="Footer"/>
      <w:jc w:val="center"/>
    </w:pPr>
    <w:r>
      <w:fldChar w:fldCharType="begin"/>
    </w:r>
    <w:r>
      <w:instrText xml:space="preserve"> PAGE </w:instrText>
    </w:r>
    <w:r>
      <w:fldChar w:fldCharType="separate"/>
    </w:r>
    <w:r w:rsidR="0043232C">
      <w:rPr>
        <w:noProof/>
      </w:rPr>
      <w:t>2</w:t>
    </w:r>
    <w:r>
      <w:fldChar w:fldCharType="end"/>
    </w:r>
    <w:r>
      <w:t xml:space="preserve"> / </w:t>
    </w:r>
    <w:r w:rsidR="00257781">
      <w:fldChar w:fldCharType="begin"/>
    </w:r>
    <w:r w:rsidR="00257781">
      <w:instrText xml:space="preserve"> NUMPAGES </w:instrText>
    </w:r>
    <w:r w:rsidR="00257781">
      <w:fldChar w:fldCharType="separate"/>
    </w:r>
    <w:r w:rsidR="0043232C">
      <w:rPr>
        <w:noProof/>
      </w:rPr>
      <w:t>8</w:t>
    </w:r>
    <w:r w:rsidR="0025778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781" w:rsidRDefault="00257781">
      <w:r>
        <w:rPr>
          <w:color w:val="000000"/>
        </w:rPr>
        <w:separator/>
      </w:r>
    </w:p>
  </w:footnote>
  <w:footnote w:type="continuationSeparator" w:id="0">
    <w:p w:rsidR="00257781" w:rsidRDefault="002577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A332F"/>
    <w:multiLevelType w:val="multilevel"/>
    <w:tmpl w:val="B4883D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FA04FBB"/>
    <w:multiLevelType w:val="multilevel"/>
    <w:tmpl w:val="0896C95E"/>
    <w:styleLink w:val="Numbering2"/>
    <w:lvl w:ilvl="0">
      <w:start w:val="1"/>
      <w:numFmt w:val="decimal"/>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5"/>
      <w:numFmt w:val="decimal"/>
      <w:lvlText w:val="%5"/>
      <w:lvlJc w:val="left"/>
    </w:lvl>
    <w:lvl w:ilvl="5">
      <w:start w:val="6"/>
      <w:numFmt w:val="decimal"/>
      <w:lvlText w:val="%6"/>
      <w:lvlJc w:val="left"/>
    </w:lvl>
    <w:lvl w:ilvl="6">
      <w:start w:val="7"/>
      <w:numFmt w:val="decimal"/>
      <w:lvlText w:val="%7"/>
      <w:lvlJc w:val="left"/>
    </w:lvl>
    <w:lvl w:ilvl="7">
      <w:start w:val="8"/>
      <w:numFmt w:val="decimal"/>
      <w:lvlText w:val="%8"/>
      <w:lvlJc w:val="left"/>
    </w:lvl>
    <w:lvl w:ilvl="8">
      <w:start w:val="9"/>
      <w:numFmt w:val="decimal"/>
      <w:lvlText w:val="%9"/>
      <w:lvlJc w:val="left"/>
    </w:lvl>
  </w:abstractNum>
  <w:abstractNum w:abstractNumId="2">
    <w:nsid w:val="383D3534"/>
    <w:multiLevelType w:val="multilevel"/>
    <w:tmpl w:val="AF9C912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4A706F14"/>
    <w:multiLevelType w:val="multilevel"/>
    <w:tmpl w:val="2A381524"/>
    <w:styleLink w:val="Numbering5"/>
    <w:lvl w:ilvl="0">
      <w:start w:val="1"/>
      <w:numFmt w:val="lowerRoman"/>
      <w:lvlText w:val="Figure %1"/>
      <w:lvlJc w:val="left"/>
    </w:lvl>
    <w:lvl w:ilvl="1">
      <w:start w:val="2"/>
      <w:numFmt w:val="lowerRoman"/>
      <w:lvlText w:val="Figure %1.%2"/>
      <w:lvlJc w:val="left"/>
    </w:lvl>
    <w:lvl w:ilvl="2">
      <w:start w:val="3"/>
      <w:numFmt w:val="lowerRoman"/>
      <w:lvlText w:val="Figure %3"/>
      <w:lvlJc w:val="left"/>
    </w:lvl>
    <w:lvl w:ilvl="3">
      <w:start w:val="4"/>
      <w:numFmt w:val="lowerRoman"/>
      <w:lvlText w:val="Figure %4"/>
      <w:lvlJc w:val="left"/>
    </w:lvl>
    <w:lvl w:ilvl="4">
      <w:start w:val="5"/>
      <w:numFmt w:val="lowerRoman"/>
      <w:lvlText w:val="Figure %5"/>
      <w:lvlJc w:val="left"/>
    </w:lvl>
    <w:lvl w:ilvl="5">
      <w:start w:val="6"/>
      <w:numFmt w:val="lowerRoman"/>
      <w:lvlText w:val="Figure %6"/>
      <w:lvlJc w:val="left"/>
    </w:lvl>
    <w:lvl w:ilvl="6">
      <w:start w:val="7"/>
      <w:numFmt w:val="lowerRoman"/>
      <w:lvlText w:val="Figure %7"/>
      <w:lvlJc w:val="left"/>
    </w:lvl>
    <w:lvl w:ilvl="7">
      <w:start w:val="8"/>
      <w:numFmt w:val="lowerRoman"/>
      <w:lvlText w:val="Figure %8"/>
      <w:lvlJc w:val="left"/>
    </w:lvl>
    <w:lvl w:ilvl="8">
      <w:start w:val="9"/>
      <w:numFmt w:val="lowerRoman"/>
      <w:lvlText w:val="Figure %9"/>
      <w:lvlJc w:val="left"/>
    </w:lvl>
  </w:abstractNum>
  <w:abstractNum w:abstractNumId="4">
    <w:nsid w:val="78EB13BE"/>
    <w:multiLevelType w:val="multilevel"/>
    <w:tmpl w:val="16669BBE"/>
    <w:styleLink w:val="Numbering1"/>
    <w:lvl w:ilvl="0">
      <w:start w:val="1"/>
      <w:numFmt w:val="lowerRoman"/>
      <w:pStyle w:val="FigNum"/>
      <w:lvlText w:val="Figure %1."/>
      <w:lvlJc w:val="left"/>
    </w:lvl>
    <w:lvl w:ilvl="1">
      <w:start w:val="1"/>
      <w:numFmt w:val="lowerRoman"/>
      <w:lvlText w:val="Figure %2."/>
      <w:lvlJc w:val="left"/>
    </w:lvl>
    <w:lvl w:ilvl="2">
      <w:start w:val="1"/>
      <w:numFmt w:val="lowerRoman"/>
      <w:lvlText w:val="Figure %3."/>
      <w:lvlJc w:val="left"/>
    </w:lvl>
    <w:lvl w:ilvl="3">
      <w:start w:val="1"/>
      <w:numFmt w:val="lowerRoman"/>
      <w:lvlText w:val="Figure %4."/>
      <w:lvlJc w:val="left"/>
    </w:lvl>
    <w:lvl w:ilvl="4">
      <w:start w:val="1"/>
      <w:numFmt w:val="lowerRoman"/>
      <w:lvlText w:val="Figure %5."/>
      <w:lvlJc w:val="left"/>
    </w:lvl>
    <w:lvl w:ilvl="5">
      <w:start w:val="1"/>
      <w:numFmt w:val="lowerRoman"/>
      <w:lvlText w:val="Figure %6."/>
      <w:lvlJc w:val="left"/>
    </w:lvl>
    <w:lvl w:ilvl="6">
      <w:start w:val="1"/>
      <w:numFmt w:val="lowerRoman"/>
      <w:lvlText w:val="Figure %7."/>
      <w:lvlJc w:val="left"/>
    </w:lvl>
    <w:lvl w:ilvl="7">
      <w:start w:val="1"/>
      <w:numFmt w:val="lowerRoman"/>
      <w:lvlText w:val="Figure %8."/>
      <w:lvlJc w:val="left"/>
    </w:lvl>
    <w:lvl w:ilvl="8">
      <w:start w:val="1"/>
      <w:numFmt w:val="lowerRoman"/>
      <w:lvlText w:val="Figure %9."/>
      <w:lvlJc w:val="left"/>
    </w:lvl>
  </w:abstractNum>
  <w:num w:numId="1">
    <w:abstractNumId w:val="4"/>
  </w:num>
  <w:num w:numId="2">
    <w:abstractNumId w:val="1"/>
  </w:num>
  <w:num w:numId="3">
    <w:abstractNumId w:val="3"/>
  </w:num>
  <w:num w:numId="4">
    <w:abstractNumId w:val="0"/>
  </w:num>
  <w:num w:numId="5">
    <w:abstractNumId w:val="4"/>
    <w:lvlOverride w:ilvl="0">
      <w:startOverride w:val="1"/>
    </w:lvlOverride>
  </w:num>
  <w:num w:numId="6">
    <w:abstractNumId w:val="2"/>
  </w:num>
  <w:num w:numId="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E3E27"/>
    <w:rsid w:val="000202B6"/>
    <w:rsid w:val="0002091B"/>
    <w:rsid w:val="0003195C"/>
    <w:rsid w:val="00064E19"/>
    <w:rsid w:val="00082326"/>
    <w:rsid w:val="000900CE"/>
    <w:rsid w:val="00096934"/>
    <w:rsid w:val="000C7BAD"/>
    <w:rsid w:val="000E594E"/>
    <w:rsid w:val="00120EB7"/>
    <w:rsid w:val="001A32CC"/>
    <w:rsid w:val="001D4D48"/>
    <w:rsid w:val="00214FB9"/>
    <w:rsid w:val="00243789"/>
    <w:rsid w:val="00257781"/>
    <w:rsid w:val="00280FEE"/>
    <w:rsid w:val="0034572B"/>
    <w:rsid w:val="0036124D"/>
    <w:rsid w:val="00423956"/>
    <w:rsid w:val="00431B8D"/>
    <w:rsid w:val="0043232C"/>
    <w:rsid w:val="005A5463"/>
    <w:rsid w:val="005E7199"/>
    <w:rsid w:val="00626EB6"/>
    <w:rsid w:val="00665072"/>
    <w:rsid w:val="006C6D2B"/>
    <w:rsid w:val="006D7F9D"/>
    <w:rsid w:val="008F0779"/>
    <w:rsid w:val="009173EC"/>
    <w:rsid w:val="00947BBC"/>
    <w:rsid w:val="009648E7"/>
    <w:rsid w:val="009E7387"/>
    <w:rsid w:val="009E795C"/>
    <w:rsid w:val="00A00A41"/>
    <w:rsid w:val="00AD5831"/>
    <w:rsid w:val="00AE35DF"/>
    <w:rsid w:val="00B068C0"/>
    <w:rsid w:val="00B571B1"/>
    <w:rsid w:val="00BC4742"/>
    <w:rsid w:val="00C171CA"/>
    <w:rsid w:val="00C478F9"/>
    <w:rsid w:val="00C57594"/>
    <w:rsid w:val="00C67CA0"/>
    <w:rsid w:val="00CA16A2"/>
    <w:rsid w:val="00CC1C7F"/>
    <w:rsid w:val="00CD092D"/>
    <w:rsid w:val="00D83C2C"/>
    <w:rsid w:val="00DF70A0"/>
    <w:rsid w:val="00E77739"/>
    <w:rsid w:val="00EA2306"/>
    <w:rsid w:val="00EA29F7"/>
    <w:rsid w:val="00EB15E6"/>
    <w:rsid w:val="00F1298B"/>
    <w:rsid w:val="00F51C87"/>
    <w:rsid w:val="00FB369C"/>
    <w:rsid w:val="00FE3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94E"/>
    <w:rPr>
      <w:sz w:val="24"/>
      <w:szCs w:val="24"/>
    </w:rPr>
  </w:style>
  <w:style w:type="paragraph" w:styleId="Heading1">
    <w:name w:val="heading 1"/>
    <w:basedOn w:val="Normal"/>
    <w:next w:val="Normal"/>
    <w:link w:val="Heading1Char"/>
    <w:uiPriority w:val="9"/>
    <w:qFormat/>
    <w:rsid w:val="000E594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0E594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0E594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E594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E594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E594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E594E"/>
    <w:pPr>
      <w:spacing w:before="240" w:after="60"/>
      <w:outlineLvl w:val="6"/>
    </w:pPr>
  </w:style>
  <w:style w:type="paragraph" w:styleId="Heading8">
    <w:name w:val="heading 8"/>
    <w:basedOn w:val="Normal"/>
    <w:next w:val="Normal"/>
    <w:link w:val="Heading8Char"/>
    <w:uiPriority w:val="9"/>
    <w:semiHidden/>
    <w:unhideWhenUsed/>
    <w:qFormat/>
    <w:rsid w:val="000E594E"/>
    <w:pPr>
      <w:spacing w:before="240" w:after="60"/>
      <w:outlineLvl w:val="7"/>
    </w:pPr>
    <w:rPr>
      <w:i/>
      <w:iCs/>
    </w:rPr>
  </w:style>
  <w:style w:type="paragraph" w:styleId="Heading9">
    <w:name w:val="heading 9"/>
    <w:basedOn w:val="Normal"/>
    <w:next w:val="Normal"/>
    <w:link w:val="Heading9Char"/>
    <w:uiPriority w:val="9"/>
    <w:semiHidden/>
    <w:unhideWhenUsed/>
    <w:qFormat/>
    <w:rsid w:val="000E594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jc w:val="center"/>
    </w:pPr>
    <w:rPr>
      <w:rFonts w:ascii="Liberation Sans" w:hAnsi="Liberation Sans"/>
      <w:sz w:val="32"/>
      <w:szCs w:val="28"/>
    </w:rPr>
  </w:style>
  <w:style w:type="paragraph" w:customStyle="1" w:styleId="Textbody">
    <w:name w:val="Text body"/>
    <w:basedOn w:val="Standard"/>
    <w:pPr>
      <w:spacing w:after="120"/>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pPr>
    <w:rPr>
      <w:b/>
      <w:bCs/>
      <w:szCs w:val="32"/>
    </w:rPr>
  </w:style>
  <w:style w:type="paragraph" w:customStyle="1" w:styleId="Abstract">
    <w:name w:val="Abstract"/>
    <w:basedOn w:val="Textbody"/>
    <w:rPr>
      <w:i/>
      <w:sz w:val="21"/>
    </w:rPr>
  </w:style>
  <w:style w:type="paragraph" w:customStyle="1" w:styleId="Contents1">
    <w:name w:val="Contents 1"/>
    <w:basedOn w:val="Index"/>
    <w:pPr>
      <w:tabs>
        <w:tab w:val="right" w:leader="dot" w:pos="9972"/>
      </w:tabs>
    </w:pPr>
  </w:style>
  <w:style w:type="paragraph" w:styleId="Footer">
    <w:name w:val="footer"/>
    <w:basedOn w:val="Standard"/>
    <w:pPr>
      <w:suppressLineNumbers/>
      <w:tabs>
        <w:tab w:val="center" w:pos="4986"/>
        <w:tab w:val="right" w:pos="9972"/>
      </w:tabs>
    </w:pPr>
  </w:style>
  <w:style w:type="paragraph" w:customStyle="1" w:styleId="Contents2">
    <w:name w:val="Contents 2"/>
    <w:basedOn w:val="Index"/>
    <w:pPr>
      <w:tabs>
        <w:tab w:val="right" w:leader="dot" w:pos="9972"/>
      </w:tabs>
      <w:ind w:left="283"/>
    </w:pPr>
  </w:style>
  <w:style w:type="paragraph" w:customStyle="1" w:styleId="Fig">
    <w:name w:val="Fig"/>
    <w:basedOn w:val="Textbody"/>
    <w:next w:val="FigNum"/>
    <w:pPr>
      <w:jc w:val="center"/>
    </w:pPr>
    <w:rPr>
      <w:sz w:val="21"/>
    </w:rPr>
  </w:style>
  <w:style w:type="paragraph" w:customStyle="1" w:styleId="FigNum">
    <w:name w:val="FigNum"/>
    <w:basedOn w:val="Footerright"/>
    <w:next w:val="Textbody"/>
    <w:pPr>
      <w:numPr>
        <w:numId w:val="1"/>
      </w:numPr>
      <w:spacing w:after="115"/>
      <w:jc w:val="center"/>
      <w:outlineLvl w:val="3"/>
    </w:pPr>
    <w:rPr>
      <w:sz w:val="21"/>
    </w:rPr>
  </w:style>
  <w:style w:type="paragraph" w:customStyle="1" w:styleId="Footerright">
    <w:name w:val="Footer right"/>
    <w:basedOn w:val="Standard"/>
    <w:pPr>
      <w:suppressLineNumbers/>
      <w:tabs>
        <w:tab w:val="center" w:pos="4986"/>
        <w:tab w:val="right" w:pos="9972"/>
      </w:tabs>
    </w:pPr>
  </w:style>
  <w:style w:type="paragraph" w:styleId="Title">
    <w:name w:val="Title"/>
    <w:basedOn w:val="Normal"/>
    <w:next w:val="Normal"/>
    <w:link w:val="TitleChar"/>
    <w:uiPriority w:val="10"/>
    <w:qFormat/>
    <w:rsid w:val="000E594E"/>
    <w:pPr>
      <w:spacing w:before="240" w:after="60"/>
      <w:jc w:val="center"/>
      <w:outlineLvl w:val="0"/>
    </w:pPr>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E594E"/>
    <w:pPr>
      <w:spacing w:after="60"/>
      <w:jc w:val="center"/>
      <w:outlineLvl w:val="1"/>
    </w:pPr>
    <w:rPr>
      <w:rFonts w:asciiTheme="majorHAnsi" w:eastAsiaTheme="majorEastAsia" w:hAnsiTheme="majorHAnsi"/>
    </w:rPr>
  </w:style>
  <w:style w:type="paragraph" w:customStyle="1" w:styleId="Text">
    <w:name w:val="Text"/>
    <w:basedOn w:val="Caption"/>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Numbering5">
    <w:name w:val="Numbering 5"/>
    <w:basedOn w:val="NoList"/>
    <w:pPr>
      <w:numPr>
        <w:numId w:val="3"/>
      </w:numPr>
    </w:pPr>
  </w:style>
  <w:style w:type="paragraph" w:styleId="BalloonText">
    <w:name w:val="Balloon Text"/>
    <w:basedOn w:val="Normal"/>
    <w:link w:val="BalloonTextChar"/>
    <w:uiPriority w:val="99"/>
    <w:semiHidden/>
    <w:unhideWhenUsed/>
    <w:rsid w:val="001D4D48"/>
    <w:rPr>
      <w:rFonts w:ascii="Tahoma" w:hAnsi="Tahoma" w:cs="Mangal"/>
      <w:sz w:val="16"/>
      <w:szCs w:val="14"/>
    </w:rPr>
  </w:style>
  <w:style w:type="character" w:customStyle="1" w:styleId="BalloonTextChar">
    <w:name w:val="Balloon Text Char"/>
    <w:basedOn w:val="DefaultParagraphFont"/>
    <w:link w:val="BalloonText"/>
    <w:uiPriority w:val="99"/>
    <w:semiHidden/>
    <w:rsid w:val="001D4D48"/>
    <w:rPr>
      <w:rFonts w:ascii="Tahoma" w:hAnsi="Tahoma" w:cs="Mangal"/>
      <w:sz w:val="16"/>
      <w:szCs w:val="14"/>
    </w:rPr>
  </w:style>
  <w:style w:type="character" w:styleId="CommentReference">
    <w:name w:val="annotation reference"/>
    <w:basedOn w:val="DefaultParagraphFont"/>
    <w:uiPriority w:val="99"/>
    <w:semiHidden/>
    <w:unhideWhenUsed/>
    <w:rsid w:val="001A32CC"/>
    <w:rPr>
      <w:sz w:val="16"/>
      <w:szCs w:val="16"/>
    </w:rPr>
  </w:style>
  <w:style w:type="paragraph" w:styleId="CommentText">
    <w:name w:val="annotation text"/>
    <w:basedOn w:val="Normal"/>
    <w:link w:val="CommentTextChar"/>
    <w:uiPriority w:val="99"/>
    <w:semiHidden/>
    <w:unhideWhenUsed/>
    <w:rsid w:val="001A32CC"/>
    <w:rPr>
      <w:rFonts w:cs="Mangal"/>
      <w:sz w:val="20"/>
      <w:szCs w:val="18"/>
    </w:rPr>
  </w:style>
  <w:style w:type="character" w:customStyle="1" w:styleId="CommentTextChar">
    <w:name w:val="Comment Text Char"/>
    <w:basedOn w:val="DefaultParagraphFont"/>
    <w:link w:val="CommentText"/>
    <w:uiPriority w:val="99"/>
    <w:semiHidden/>
    <w:rsid w:val="001A32CC"/>
    <w:rPr>
      <w:rFonts w:cs="Mangal"/>
      <w:sz w:val="20"/>
      <w:szCs w:val="18"/>
    </w:rPr>
  </w:style>
  <w:style w:type="paragraph" w:styleId="CommentSubject">
    <w:name w:val="annotation subject"/>
    <w:basedOn w:val="CommentText"/>
    <w:next w:val="CommentText"/>
    <w:link w:val="CommentSubjectChar"/>
    <w:uiPriority w:val="99"/>
    <w:semiHidden/>
    <w:unhideWhenUsed/>
    <w:rsid w:val="001A32CC"/>
    <w:rPr>
      <w:b/>
      <w:bCs/>
    </w:rPr>
  </w:style>
  <w:style w:type="character" w:customStyle="1" w:styleId="CommentSubjectChar">
    <w:name w:val="Comment Subject Char"/>
    <w:basedOn w:val="CommentTextChar"/>
    <w:link w:val="CommentSubject"/>
    <w:uiPriority w:val="99"/>
    <w:semiHidden/>
    <w:rsid w:val="001A32CC"/>
    <w:rPr>
      <w:rFonts w:cs="Mangal"/>
      <w:b/>
      <w:bCs/>
      <w:sz w:val="20"/>
      <w:szCs w:val="18"/>
    </w:rPr>
  </w:style>
  <w:style w:type="paragraph" w:styleId="TOC1">
    <w:name w:val="toc 1"/>
    <w:basedOn w:val="Normal"/>
    <w:next w:val="Normal"/>
    <w:autoRedefine/>
    <w:uiPriority w:val="39"/>
    <w:unhideWhenUsed/>
    <w:rsid w:val="0036124D"/>
    <w:pPr>
      <w:spacing w:after="100"/>
    </w:pPr>
    <w:rPr>
      <w:rFonts w:cs="Mangal"/>
      <w:szCs w:val="21"/>
    </w:rPr>
  </w:style>
  <w:style w:type="paragraph" w:styleId="TOC2">
    <w:name w:val="toc 2"/>
    <w:basedOn w:val="Normal"/>
    <w:next w:val="Normal"/>
    <w:autoRedefine/>
    <w:uiPriority w:val="39"/>
    <w:unhideWhenUsed/>
    <w:rsid w:val="0036124D"/>
    <w:pPr>
      <w:spacing w:after="100"/>
      <w:ind w:left="240"/>
    </w:pPr>
    <w:rPr>
      <w:rFonts w:cs="Mangal"/>
      <w:szCs w:val="21"/>
    </w:rPr>
  </w:style>
  <w:style w:type="paragraph" w:styleId="TOC4">
    <w:name w:val="toc 4"/>
    <w:basedOn w:val="Normal"/>
    <w:next w:val="Normal"/>
    <w:autoRedefine/>
    <w:uiPriority w:val="39"/>
    <w:unhideWhenUsed/>
    <w:rsid w:val="0036124D"/>
    <w:pPr>
      <w:spacing w:after="100"/>
      <w:ind w:left="720"/>
    </w:pPr>
    <w:rPr>
      <w:rFonts w:cs="Mangal"/>
      <w:szCs w:val="21"/>
    </w:rPr>
  </w:style>
  <w:style w:type="paragraph" w:styleId="TOC3">
    <w:name w:val="toc 3"/>
    <w:basedOn w:val="Normal"/>
    <w:next w:val="Normal"/>
    <w:autoRedefine/>
    <w:uiPriority w:val="39"/>
    <w:unhideWhenUsed/>
    <w:rsid w:val="0036124D"/>
    <w:pPr>
      <w:spacing w:after="100"/>
      <w:ind w:left="480"/>
    </w:pPr>
    <w:rPr>
      <w:rFonts w:cs="Mangal"/>
      <w:szCs w:val="21"/>
    </w:rPr>
  </w:style>
  <w:style w:type="character" w:customStyle="1" w:styleId="Heading1Char">
    <w:name w:val="Heading 1 Char"/>
    <w:basedOn w:val="DefaultParagraphFont"/>
    <w:link w:val="Heading1"/>
    <w:uiPriority w:val="9"/>
    <w:rsid w:val="000E594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0E594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0E594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E594E"/>
    <w:rPr>
      <w:b/>
      <w:bCs/>
      <w:sz w:val="28"/>
      <w:szCs w:val="28"/>
    </w:rPr>
  </w:style>
  <w:style w:type="character" w:customStyle="1" w:styleId="Heading5Char">
    <w:name w:val="Heading 5 Char"/>
    <w:basedOn w:val="DefaultParagraphFont"/>
    <w:link w:val="Heading5"/>
    <w:uiPriority w:val="9"/>
    <w:semiHidden/>
    <w:rsid w:val="000E594E"/>
    <w:rPr>
      <w:b/>
      <w:bCs/>
      <w:i/>
      <w:iCs/>
      <w:sz w:val="26"/>
      <w:szCs w:val="26"/>
    </w:rPr>
  </w:style>
  <w:style w:type="character" w:customStyle="1" w:styleId="Heading6Char">
    <w:name w:val="Heading 6 Char"/>
    <w:basedOn w:val="DefaultParagraphFont"/>
    <w:link w:val="Heading6"/>
    <w:uiPriority w:val="9"/>
    <w:semiHidden/>
    <w:rsid w:val="000E594E"/>
    <w:rPr>
      <w:b/>
      <w:bCs/>
    </w:rPr>
  </w:style>
  <w:style w:type="character" w:customStyle="1" w:styleId="Heading7Char">
    <w:name w:val="Heading 7 Char"/>
    <w:basedOn w:val="DefaultParagraphFont"/>
    <w:link w:val="Heading7"/>
    <w:uiPriority w:val="9"/>
    <w:semiHidden/>
    <w:rsid w:val="000E594E"/>
    <w:rPr>
      <w:sz w:val="24"/>
      <w:szCs w:val="24"/>
    </w:rPr>
  </w:style>
  <w:style w:type="character" w:customStyle="1" w:styleId="Heading8Char">
    <w:name w:val="Heading 8 Char"/>
    <w:basedOn w:val="DefaultParagraphFont"/>
    <w:link w:val="Heading8"/>
    <w:uiPriority w:val="9"/>
    <w:semiHidden/>
    <w:rsid w:val="000E594E"/>
    <w:rPr>
      <w:i/>
      <w:iCs/>
      <w:sz w:val="24"/>
      <w:szCs w:val="24"/>
    </w:rPr>
  </w:style>
  <w:style w:type="character" w:customStyle="1" w:styleId="Heading9Char">
    <w:name w:val="Heading 9 Char"/>
    <w:basedOn w:val="DefaultParagraphFont"/>
    <w:link w:val="Heading9"/>
    <w:uiPriority w:val="9"/>
    <w:semiHidden/>
    <w:rsid w:val="000E594E"/>
    <w:rPr>
      <w:rFonts w:asciiTheme="majorHAnsi" w:eastAsiaTheme="majorEastAsia" w:hAnsiTheme="majorHAnsi"/>
    </w:rPr>
  </w:style>
  <w:style w:type="character" w:customStyle="1" w:styleId="TitleChar">
    <w:name w:val="Title Char"/>
    <w:basedOn w:val="DefaultParagraphFont"/>
    <w:link w:val="Title"/>
    <w:uiPriority w:val="10"/>
    <w:rsid w:val="000E594E"/>
    <w:rPr>
      <w:rFonts w:asciiTheme="majorHAnsi" w:eastAsiaTheme="majorEastAsia" w:hAnsiTheme="majorHAnsi"/>
      <w:b/>
      <w:bCs/>
      <w:kern w:val="28"/>
      <w:sz w:val="32"/>
      <w:szCs w:val="32"/>
    </w:rPr>
  </w:style>
  <w:style w:type="character" w:customStyle="1" w:styleId="SubtitleChar">
    <w:name w:val="Subtitle Char"/>
    <w:basedOn w:val="DefaultParagraphFont"/>
    <w:link w:val="Subtitle"/>
    <w:uiPriority w:val="11"/>
    <w:rsid w:val="000E594E"/>
    <w:rPr>
      <w:rFonts w:asciiTheme="majorHAnsi" w:eastAsiaTheme="majorEastAsia" w:hAnsiTheme="majorHAnsi"/>
      <w:sz w:val="24"/>
      <w:szCs w:val="24"/>
    </w:rPr>
  </w:style>
  <w:style w:type="character" w:styleId="Strong">
    <w:name w:val="Strong"/>
    <w:basedOn w:val="DefaultParagraphFont"/>
    <w:uiPriority w:val="22"/>
    <w:qFormat/>
    <w:rsid w:val="000E594E"/>
    <w:rPr>
      <w:b/>
      <w:bCs/>
    </w:rPr>
  </w:style>
  <w:style w:type="character" w:styleId="Emphasis">
    <w:name w:val="Emphasis"/>
    <w:basedOn w:val="DefaultParagraphFont"/>
    <w:uiPriority w:val="20"/>
    <w:qFormat/>
    <w:rsid w:val="000E594E"/>
    <w:rPr>
      <w:rFonts w:asciiTheme="minorHAnsi" w:hAnsiTheme="minorHAnsi"/>
      <w:b/>
      <w:i/>
      <w:iCs/>
    </w:rPr>
  </w:style>
  <w:style w:type="paragraph" w:styleId="NoSpacing">
    <w:name w:val="No Spacing"/>
    <w:basedOn w:val="Normal"/>
    <w:uiPriority w:val="1"/>
    <w:qFormat/>
    <w:rsid w:val="000E594E"/>
    <w:rPr>
      <w:szCs w:val="32"/>
    </w:rPr>
  </w:style>
  <w:style w:type="paragraph" w:styleId="ListParagraph">
    <w:name w:val="List Paragraph"/>
    <w:basedOn w:val="Normal"/>
    <w:uiPriority w:val="34"/>
    <w:qFormat/>
    <w:rsid w:val="000E594E"/>
    <w:pPr>
      <w:ind w:left="720"/>
      <w:contextualSpacing/>
    </w:pPr>
  </w:style>
  <w:style w:type="paragraph" w:styleId="Quote">
    <w:name w:val="Quote"/>
    <w:basedOn w:val="Normal"/>
    <w:next w:val="Normal"/>
    <w:link w:val="QuoteChar"/>
    <w:uiPriority w:val="29"/>
    <w:qFormat/>
    <w:rsid w:val="000E594E"/>
    <w:rPr>
      <w:i/>
    </w:rPr>
  </w:style>
  <w:style w:type="character" w:customStyle="1" w:styleId="QuoteChar">
    <w:name w:val="Quote Char"/>
    <w:basedOn w:val="DefaultParagraphFont"/>
    <w:link w:val="Quote"/>
    <w:uiPriority w:val="29"/>
    <w:rsid w:val="000E594E"/>
    <w:rPr>
      <w:i/>
      <w:sz w:val="24"/>
      <w:szCs w:val="24"/>
    </w:rPr>
  </w:style>
  <w:style w:type="paragraph" w:styleId="IntenseQuote">
    <w:name w:val="Intense Quote"/>
    <w:basedOn w:val="Normal"/>
    <w:next w:val="Normal"/>
    <w:link w:val="IntenseQuoteChar"/>
    <w:uiPriority w:val="30"/>
    <w:qFormat/>
    <w:rsid w:val="000E594E"/>
    <w:pPr>
      <w:ind w:left="720" w:right="720"/>
    </w:pPr>
    <w:rPr>
      <w:b/>
      <w:i/>
      <w:szCs w:val="22"/>
    </w:rPr>
  </w:style>
  <w:style w:type="character" w:customStyle="1" w:styleId="IntenseQuoteChar">
    <w:name w:val="Intense Quote Char"/>
    <w:basedOn w:val="DefaultParagraphFont"/>
    <w:link w:val="IntenseQuote"/>
    <w:uiPriority w:val="30"/>
    <w:rsid w:val="000E594E"/>
    <w:rPr>
      <w:b/>
      <w:i/>
      <w:sz w:val="24"/>
    </w:rPr>
  </w:style>
  <w:style w:type="character" w:styleId="SubtleEmphasis">
    <w:name w:val="Subtle Emphasis"/>
    <w:uiPriority w:val="19"/>
    <w:qFormat/>
    <w:rsid w:val="000E594E"/>
    <w:rPr>
      <w:i/>
      <w:color w:val="5A5A5A" w:themeColor="text1" w:themeTint="A5"/>
    </w:rPr>
  </w:style>
  <w:style w:type="character" w:styleId="IntenseEmphasis">
    <w:name w:val="Intense Emphasis"/>
    <w:basedOn w:val="DefaultParagraphFont"/>
    <w:uiPriority w:val="21"/>
    <w:qFormat/>
    <w:rsid w:val="000E594E"/>
    <w:rPr>
      <w:b/>
      <w:i/>
      <w:sz w:val="24"/>
      <w:szCs w:val="24"/>
      <w:u w:val="single"/>
    </w:rPr>
  </w:style>
  <w:style w:type="character" w:styleId="SubtleReference">
    <w:name w:val="Subtle Reference"/>
    <w:basedOn w:val="DefaultParagraphFont"/>
    <w:uiPriority w:val="31"/>
    <w:qFormat/>
    <w:rsid w:val="000E594E"/>
    <w:rPr>
      <w:sz w:val="24"/>
      <w:szCs w:val="24"/>
      <w:u w:val="single"/>
    </w:rPr>
  </w:style>
  <w:style w:type="character" w:styleId="IntenseReference">
    <w:name w:val="Intense Reference"/>
    <w:basedOn w:val="DefaultParagraphFont"/>
    <w:uiPriority w:val="32"/>
    <w:qFormat/>
    <w:rsid w:val="000E594E"/>
    <w:rPr>
      <w:b/>
      <w:sz w:val="24"/>
      <w:u w:val="single"/>
    </w:rPr>
  </w:style>
  <w:style w:type="character" w:styleId="BookTitle">
    <w:name w:val="Book Title"/>
    <w:basedOn w:val="DefaultParagraphFont"/>
    <w:uiPriority w:val="33"/>
    <w:qFormat/>
    <w:rsid w:val="000E59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E594E"/>
    <w:pPr>
      <w:outlineLvl w:val="9"/>
    </w:pPr>
  </w:style>
  <w:style w:type="table" w:styleId="TableGrid">
    <w:name w:val="Table Grid"/>
    <w:basedOn w:val="TableNormal"/>
    <w:uiPriority w:val="59"/>
    <w:rsid w:val="00BC47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94E"/>
    <w:rPr>
      <w:sz w:val="24"/>
      <w:szCs w:val="24"/>
    </w:rPr>
  </w:style>
  <w:style w:type="paragraph" w:styleId="Heading1">
    <w:name w:val="heading 1"/>
    <w:basedOn w:val="Normal"/>
    <w:next w:val="Normal"/>
    <w:link w:val="Heading1Char"/>
    <w:uiPriority w:val="9"/>
    <w:qFormat/>
    <w:rsid w:val="000E594E"/>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0E594E"/>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0E594E"/>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E594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E594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E594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E594E"/>
    <w:pPr>
      <w:spacing w:before="240" w:after="60"/>
      <w:outlineLvl w:val="6"/>
    </w:pPr>
  </w:style>
  <w:style w:type="paragraph" w:styleId="Heading8">
    <w:name w:val="heading 8"/>
    <w:basedOn w:val="Normal"/>
    <w:next w:val="Normal"/>
    <w:link w:val="Heading8Char"/>
    <w:uiPriority w:val="9"/>
    <w:semiHidden/>
    <w:unhideWhenUsed/>
    <w:qFormat/>
    <w:rsid w:val="000E594E"/>
    <w:pPr>
      <w:spacing w:before="240" w:after="60"/>
      <w:outlineLvl w:val="7"/>
    </w:pPr>
    <w:rPr>
      <w:i/>
      <w:iCs/>
    </w:rPr>
  </w:style>
  <w:style w:type="paragraph" w:styleId="Heading9">
    <w:name w:val="heading 9"/>
    <w:basedOn w:val="Normal"/>
    <w:next w:val="Normal"/>
    <w:link w:val="Heading9Char"/>
    <w:uiPriority w:val="9"/>
    <w:semiHidden/>
    <w:unhideWhenUsed/>
    <w:qFormat/>
    <w:rsid w:val="000E594E"/>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jc w:val="center"/>
    </w:pPr>
    <w:rPr>
      <w:rFonts w:ascii="Liberation Sans" w:hAnsi="Liberation Sans"/>
      <w:sz w:val="32"/>
      <w:szCs w:val="28"/>
    </w:rPr>
  </w:style>
  <w:style w:type="paragraph" w:customStyle="1" w:styleId="Textbody">
    <w:name w:val="Text body"/>
    <w:basedOn w:val="Standard"/>
    <w:pPr>
      <w:spacing w:after="120"/>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ontentsHeading">
    <w:name w:val="Contents Heading"/>
    <w:basedOn w:val="Heading"/>
    <w:pPr>
      <w:suppressLineNumbers/>
    </w:pPr>
    <w:rPr>
      <w:b/>
      <w:bCs/>
      <w:szCs w:val="32"/>
    </w:rPr>
  </w:style>
  <w:style w:type="paragraph" w:customStyle="1" w:styleId="Abstract">
    <w:name w:val="Abstract"/>
    <w:basedOn w:val="Textbody"/>
    <w:rPr>
      <w:i/>
      <w:sz w:val="21"/>
    </w:rPr>
  </w:style>
  <w:style w:type="paragraph" w:customStyle="1" w:styleId="Contents1">
    <w:name w:val="Contents 1"/>
    <w:basedOn w:val="Index"/>
    <w:pPr>
      <w:tabs>
        <w:tab w:val="right" w:leader="dot" w:pos="9972"/>
      </w:tabs>
    </w:pPr>
  </w:style>
  <w:style w:type="paragraph" w:styleId="Footer">
    <w:name w:val="footer"/>
    <w:basedOn w:val="Standard"/>
    <w:pPr>
      <w:suppressLineNumbers/>
      <w:tabs>
        <w:tab w:val="center" w:pos="4986"/>
        <w:tab w:val="right" w:pos="9972"/>
      </w:tabs>
    </w:pPr>
  </w:style>
  <w:style w:type="paragraph" w:customStyle="1" w:styleId="Contents2">
    <w:name w:val="Contents 2"/>
    <w:basedOn w:val="Index"/>
    <w:pPr>
      <w:tabs>
        <w:tab w:val="right" w:leader="dot" w:pos="9972"/>
      </w:tabs>
      <w:ind w:left="283"/>
    </w:pPr>
  </w:style>
  <w:style w:type="paragraph" w:customStyle="1" w:styleId="Fig">
    <w:name w:val="Fig"/>
    <w:basedOn w:val="Textbody"/>
    <w:next w:val="FigNum"/>
    <w:pPr>
      <w:jc w:val="center"/>
    </w:pPr>
    <w:rPr>
      <w:sz w:val="21"/>
    </w:rPr>
  </w:style>
  <w:style w:type="paragraph" w:customStyle="1" w:styleId="FigNum">
    <w:name w:val="FigNum"/>
    <w:basedOn w:val="Footerright"/>
    <w:next w:val="Textbody"/>
    <w:pPr>
      <w:numPr>
        <w:numId w:val="1"/>
      </w:numPr>
      <w:spacing w:after="115"/>
      <w:jc w:val="center"/>
      <w:outlineLvl w:val="3"/>
    </w:pPr>
    <w:rPr>
      <w:sz w:val="21"/>
    </w:rPr>
  </w:style>
  <w:style w:type="paragraph" w:customStyle="1" w:styleId="Footerright">
    <w:name w:val="Footer right"/>
    <w:basedOn w:val="Standard"/>
    <w:pPr>
      <w:suppressLineNumbers/>
      <w:tabs>
        <w:tab w:val="center" w:pos="4986"/>
        <w:tab w:val="right" w:pos="9972"/>
      </w:tabs>
    </w:pPr>
  </w:style>
  <w:style w:type="paragraph" w:styleId="Title">
    <w:name w:val="Title"/>
    <w:basedOn w:val="Normal"/>
    <w:next w:val="Normal"/>
    <w:link w:val="TitleChar"/>
    <w:uiPriority w:val="10"/>
    <w:qFormat/>
    <w:rsid w:val="000E594E"/>
    <w:pPr>
      <w:spacing w:before="240" w:after="60"/>
      <w:jc w:val="center"/>
      <w:outlineLvl w:val="0"/>
    </w:pPr>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E594E"/>
    <w:pPr>
      <w:spacing w:after="60"/>
      <w:jc w:val="center"/>
      <w:outlineLvl w:val="1"/>
    </w:pPr>
    <w:rPr>
      <w:rFonts w:asciiTheme="majorHAnsi" w:eastAsiaTheme="majorEastAsia" w:hAnsiTheme="majorHAnsi"/>
    </w:rPr>
  </w:style>
  <w:style w:type="paragraph" w:customStyle="1" w:styleId="Text">
    <w:name w:val="Text"/>
    <w:basedOn w:val="Caption"/>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Numbering5">
    <w:name w:val="Numbering 5"/>
    <w:basedOn w:val="NoList"/>
    <w:pPr>
      <w:numPr>
        <w:numId w:val="3"/>
      </w:numPr>
    </w:pPr>
  </w:style>
  <w:style w:type="paragraph" w:styleId="BalloonText">
    <w:name w:val="Balloon Text"/>
    <w:basedOn w:val="Normal"/>
    <w:link w:val="BalloonTextChar"/>
    <w:uiPriority w:val="99"/>
    <w:semiHidden/>
    <w:unhideWhenUsed/>
    <w:rsid w:val="001D4D48"/>
    <w:rPr>
      <w:rFonts w:ascii="Tahoma" w:hAnsi="Tahoma" w:cs="Mangal"/>
      <w:sz w:val="16"/>
      <w:szCs w:val="14"/>
    </w:rPr>
  </w:style>
  <w:style w:type="character" w:customStyle="1" w:styleId="BalloonTextChar">
    <w:name w:val="Balloon Text Char"/>
    <w:basedOn w:val="DefaultParagraphFont"/>
    <w:link w:val="BalloonText"/>
    <w:uiPriority w:val="99"/>
    <w:semiHidden/>
    <w:rsid w:val="001D4D48"/>
    <w:rPr>
      <w:rFonts w:ascii="Tahoma" w:hAnsi="Tahoma" w:cs="Mangal"/>
      <w:sz w:val="16"/>
      <w:szCs w:val="14"/>
    </w:rPr>
  </w:style>
  <w:style w:type="character" w:styleId="CommentReference">
    <w:name w:val="annotation reference"/>
    <w:basedOn w:val="DefaultParagraphFont"/>
    <w:uiPriority w:val="99"/>
    <w:semiHidden/>
    <w:unhideWhenUsed/>
    <w:rsid w:val="001A32CC"/>
    <w:rPr>
      <w:sz w:val="16"/>
      <w:szCs w:val="16"/>
    </w:rPr>
  </w:style>
  <w:style w:type="paragraph" w:styleId="CommentText">
    <w:name w:val="annotation text"/>
    <w:basedOn w:val="Normal"/>
    <w:link w:val="CommentTextChar"/>
    <w:uiPriority w:val="99"/>
    <w:semiHidden/>
    <w:unhideWhenUsed/>
    <w:rsid w:val="001A32CC"/>
    <w:rPr>
      <w:rFonts w:cs="Mangal"/>
      <w:sz w:val="20"/>
      <w:szCs w:val="18"/>
    </w:rPr>
  </w:style>
  <w:style w:type="character" w:customStyle="1" w:styleId="CommentTextChar">
    <w:name w:val="Comment Text Char"/>
    <w:basedOn w:val="DefaultParagraphFont"/>
    <w:link w:val="CommentText"/>
    <w:uiPriority w:val="99"/>
    <w:semiHidden/>
    <w:rsid w:val="001A32CC"/>
    <w:rPr>
      <w:rFonts w:cs="Mangal"/>
      <w:sz w:val="20"/>
      <w:szCs w:val="18"/>
    </w:rPr>
  </w:style>
  <w:style w:type="paragraph" w:styleId="CommentSubject">
    <w:name w:val="annotation subject"/>
    <w:basedOn w:val="CommentText"/>
    <w:next w:val="CommentText"/>
    <w:link w:val="CommentSubjectChar"/>
    <w:uiPriority w:val="99"/>
    <w:semiHidden/>
    <w:unhideWhenUsed/>
    <w:rsid w:val="001A32CC"/>
    <w:rPr>
      <w:b/>
      <w:bCs/>
    </w:rPr>
  </w:style>
  <w:style w:type="character" w:customStyle="1" w:styleId="CommentSubjectChar">
    <w:name w:val="Comment Subject Char"/>
    <w:basedOn w:val="CommentTextChar"/>
    <w:link w:val="CommentSubject"/>
    <w:uiPriority w:val="99"/>
    <w:semiHidden/>
    <w:rsid w:val="001A32CC"/>
    <w:rPr>
      <w:rFonts w:cs="Mangal"/>
      <w:b/>
      <w:bCs/>
      <w:sz w:val="20"/>
      <w:szCs w:val="18"/>
    </w:rPr>
  </w:style>
  <w:style w:type="paragraph" w:styleId="TOC1">
    <w:name w:val="toc 1"/>
    <w:basedOn w:val="Normal"/>
    <w:next w:val="Normal"/>
    <w:autoRedefine/>
    <w:uiPriority w:val="39"/>
    <w:unhideWhenUsed/>
    <w:rsid w:val="0036124D"/>
    <w:pPr>
      <w:spacing w:after="100"/>
    </w:pPr>
    <w:rPr>
      <w:rFonts w:cs="Mangal"/>
      <w:szCs w:val="21"/>
    </w:rPr>
  </w:style>
  <w:style w:type="paragraph" w:styleId="TOC2">
    <w:name w:val="toc 2"/>
    <w:basedOn w:val="Normal"/>
    <w:next w:val="Normal"/>
    <w:autoRedefine/>
    <w:uiPriority w:val="39"/>
    <w:unhideWhenUsed/>
    <w:rsid w:val="0036124D"/>
    <w:pPr>
      <w:spacing w:after="100"/>
      <w:ind w:left="240"/>
    </w:pPr>
    <w:rPr>
      <w:rFonts w:cs="Mangal"/>
      <w:szCs w:val="21"/>
    </w:rPr>
  </w:style>
  <w:style w:type="paragraph" w:styleId="TOC4">
    <w:name w:val="toc 4"/>
    <w:basedOn w:val="Normal"/>
    <w:next w:val="Normal"/>
    <w:autoRedefine/>
    <w:uiPriority w:val="39"/>
    <w:unhideWhenUsed/>
    <w:rsid w:val="0036124D"/>
    <w:pPr>
      <w:spacing w:after="100"/>
      <w:ind w:left="720"/>
    </w:pPr>
    <w:rPr>
      <w:rFonts w:cs="Mangal"/>
      <w:szCs w:val="21"/>
    </w:rPr>
  </w:style>
  <w:style w:type="paragraph" w:styleId="TOC3">
    <w:name w:val="toc 3"/>
    <w:basedOn w:val="Normal"/>
    <w:next w:val="Normal"/>
    <w:autoRedefine/>
    <w:uiPriority w:val="39"/>
    <w:unhideWhenUsed/>
    <w:rsid w:val="0036124D"/>
    <w:pPr>
      <w:spacing w:after="100"/>
      <w:ind w:left="480"/>
    </w:pPr>
    <w:rPr>
      <w:rFonts w:cs="Mangal"/>
      <w:szCs w:val="21"/>
    </w:rPr>
  </w:style>
  <w:style w:type="character" w:customStyle="1" w:styleId="Heading1Char">
    <w:name w:val="Heading 1 Char"/>
    <w:basedOn w:val="DefaultParagraphFont"/>
    <w:link w:val="Heading1"/>
    <w:uiPriority w:val="9"/>
    <w:rsid w:val="000E594E"/>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0E594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0E594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0E594E"/>
    <w:rPr>
      <w:b/>
      <w:bCs/>
      <w:sz w:val="28"/>
      <w:szCs w:val="28"/>
    </w:rPr>
  </w:style>
  <w:style w:type="character" w:customStyle="1" w:styleId="Heading5Char">
    <w:name w:val="Heading 5 Char"/>
    <w:basedOn w:val="DefaultParagraphFont"/>
    <w:link w:val="Heading5"/>
    <w:uiPriority w:val="9"/>
    <w:semiHidden/>
    <w:rsid w:val="000E594E"/>
    <w:rPr>
      <w:b/>
      <w:bCs/>
      <w:i/>
      <w:iCs/>
      <w:sz w:val="26"/>
      <w:szCs w:val="26"/>
    </w:rPr>
  </w:style>
  <w:style w:type="character" w:customStyle="1" w:styleId="Heading6Char">
    <w:name w:val="Heading 6 Char"/>
    <w:basedOn w:val="DefaultParagraphFont"/>
    <w:link w:val="Heading6"/>
    <w:uiPriority w:val="9"/>
    <w:semiHidden/>
    <w:rsid w:val="000E594E"/>
    <w:rPr>
      <w:b/>
      <w:bCs/>
    </w:rPr>
  </w:style>
  <w:style w:type="character" w:customStyle="1" w:styleId="Heading7Char">
    <w:name w:val="Heading 7 Char"/>
    <w:basedOn w:val="DefaultParagraphFont"/>
    <w:link w:val="Heading7"/>
    <w:uiPriority w:val="9"/>
    <w:semiHidden/>
    <w:rsid w:val="000E594E"/>
    <w:rPr>
      <w:sz w:val="24"/>
      <w:szCs w:val="24"/>
    </w:rPr>
  </w:style>
  <w:style w:type="character" w:customStyle="1" w:styleId="Heading8Char">
    <w:name w:val="Heading 8 Char"/>
    <w:basedOn w:val="DefaultParagraphFont"/>
    <w:link w:val="Heading8"/>
    <w:uiPriority w:val="9"/>
    <w:semiHidden/>
    <w:rsid w:val="000E594E"/>
    <w:rPr>
      <w:i/>
      <w:iCs/>
      <w:sz w:val="24"/>
      <w:szCs w:val="24"/>
    </w:rPr>
  </w:style>
  <w:style w:type="character" w:customStyle="1" w:styleId="Heading9Char">
    <w:name w:val="Heading 9 Char"/>
    <w:basedOn w:val="DefaultParagraphFont"/>
    <w:link w:val="Heading9"/>
    <w:uiPriority w:val="9"/>
    <w:semiHidden/>
    <w:rsid w:val="000E594E"/>
    <w:rPr>
      <w:rFonts w:asciiTheme="majorHAnsi" w:eastAsiaTheme="majorEastAsia" w:hAnsiTheme="majorHAnsi"/>
    </w:rPr>
  </w:style>
  <w:style w:type="character" w:customStyle="1" w:styleId="TitleChar">
    <w:name w:val="Title Char"/>
    <w:basedOn w:val="DefaultParagraphFont"/>
    <w:link w:val="Title"/>
    <w:uiPriority w:val="10"/>
    <w:rsid w:val="000E594E"/>
    <w:rPr>
      <w:rFonts w:asciiTheme="majorHAnsi" w:eastAsiaTheme="majorEastAsia" w:hAnsiTheme="majorHAnsi"/>
      <w:b/>
      <w:bCs/>
      <w:kern w:val="28"/>
      <w:sz w:val="32"/>
      <w:szCs w:val="32"/>
    </w:rPr>
  </w:style>
  <w:style w:type="character" w:customStyle="1" w:styleId="SubtitleChar">
    <w:name w:val="Subtitle Char"/>
    <w:basedOn w:val="DefaultParagraphFont"/>
    <w:link w:val="Subtitle"/>
    <w:uiPriority w:val="11"/>
    <w:rsid w:val="000E594E"/>
    <w:rPr>
      <w:rFonts w:asciiTheme="majorHAnsi" w:eastAsiaTheme="majorEastAsia" w:hAnsiTheme="majorHAnsi"/>
      <w:sz w:val="24"/>
      <w:szCs w:val="24"/>
    </w:rPr>
  </w:style>
  <w:style w:type="character" w:styleId="Strong">
    <w:name w:val="Strong"/>
    <w:basedOn w:val="DefaultParagraphFont"/>
    <w:uiPriority w:val="22"/>
    <w:qFormat/>
    <w:rsid w:val="000E594E"/>
    <w:rPr>
      <w:b/>
      <w:bCs/>
    </w:rPr>
  </w:style>
  <w:style w:type="character" w:styleId="Emphasis">
    <w:name w:val="Emphasis"/>
    <w:basedOn w:val="DefaultParagraphFont"/>
    <w:uiPriority w:val="20"/>
    <w:qFormat/>
    <w:rsid w:val="000E594E"/>
    <w:rPr>
      <w:rFonts w:asciiTheme="minorHAnsi" w:hAnsiTheme="minorHAnsi"/>
      <w:b/>
      <w:i/>
      <w:iCs/>
    </w:rPr>
  </w:style>
  <w:style w:type="paragraph" w:styleId="NoSpacing">
    <w:name w:val="No Spacing"/>
    <w:basedOn w:val="Normal"/>
    <w:uiPriority w:val="1"/>
    <w:qFormat/>
    <w:rsid w:val="000E594E"/>
    <w:rPr>
      <w:szCs w:val="32"/>
    </w:rPr>
  </w:style>
  <w:style w:type="paragraph" w:styleId="ListParagraph">
    <w:name w:val="List Paragraph"/>
    <w:basedOn w:val="Normal"/>
    <w:uiPriority w:val="34"/>
    <w:qFormat/>
    <w:rsid w:val="000E594E"/>
    <w:pPr>
      <w:ind w:left="720"/>
      <w:contextualSpacing/>
    </w:pPr>
  </w:style>
  <w:style w:type="paragraph" w:styleId="Quote">
    <w:name w:val="Quote"/>
    <w:basedOn w:val="Normal"/>
    <w:next w:val="Normal"/>
    <w:link w:val="QuoteChar"/>
    <w:uiPriority w:val="29"/>
    <w:qFormat/>
    <w:rsid w:val="000E594E"/>
    <w:rPr>
      <w:i/>
    </w:rPr>
  </w:style>
  <w:style w:type="character" w:customStyle="1" w:styleId="QuoteChar">
    <w:name w:val="Quote Char"/>
    <w:basedOn w:val="DefaultParagraphFont"/>
    <w:link w:val="Quote"/>
    <w:uiPriority w:val="29"/>
    <w:rsid w:val="000E594E"/>
    <w:rPr>
      <w:i/>
      <w:sz w:val="24"/>
      <w:szCs w:val="24"/>
    </w:rPr>
  </w:style>
  <w:style w:type="paragraph" w:styleId="IntenseQuote">
    <w:name w:val="Intense Quote"/>
    <w:basedOn w:val="Normal"/>
    <w:next w:val="Normal"/>
    <w:link w:val="IntenseQuoteChar"/>
    <w:uiPriority w:val="30"/>
    <w:qFormat/>
    <w:rsid w:val="000E594E"/>
    <w:pPr>
      <w:ind w:left="720" w:right="720"/>
    </w:pPr>
    <w:rPr>
      <w:b/>
      <w:i/>
      <w:szCs w:val="22"/>
    </w:rPr>
  </w:style>
  <w:style w:type="character" w:customStyle="1" w:styleId="IntenseQuoteChar">
    <w:name w:val="Intense Quote Char"/>
    <w:basedOn w:val="DefaultParagraphFont"/>
    <w:link w:val="IntenseQuote"/>
    <w:uiPriority w:val="30"/>
    <w:rsid w:val="000E594E"/>
    <w:rPr>
      <w:b/>
      <w:i/>
      <w:sz w:val="24"/>
    </w:rPr>
  </w:style>
  <w:style w:type="character" w:styleId="SubtleEmphasis">
    <w:name w:val="Subtle Emphasis"/>
    <w:uiPriority w:val="19"/>
    <w:qFormat/>
    <w:rsid w:val="000E594E"/>
    <w:rPr>
      <w:i/>
      <w:color w:val="5A5A5A" w:themeColor="text1" w:themeTint="A5"/>
    </w:rPr>
  </w:style>
  <w:style w:type="character" w:styleId="IntenseEmphasis">
    <w:name w:val="Intense Emphasis"/>
    <w:basedOn w:val="DefaultParagraphFont"/>
    <w:uiPriority w:val="21"/>
    <w:qFormat/>
    <w:rsid w:val="000E594E"/>
    <w:rPr>
      <w:b/>
      <w:i/>
      <w:sz w:val="24"/>
      <w:szCs w:val="24"/>
      <w:u w:val="single"/>
    </w:rPr>
  </w:style>
  <w:style w:type="character" w:styleId="SubtleReference">
    <w:name w:val="Subtle Reference"/>
    <w:basedOn w:val="DefaultParagraphFont"/>
    <w:uiPriority w:val="31"/>
    <w:qFormat/>
    <w:rsid w:val="000E594E"/>
    <w:rPr>
      <w:sz w:val="24"/>
      <w:szCs w:val="24"/>
      <w:u w:val="single"/>
    </w:rPr>
  </w:style>
  <w:style w:type="character" w:styleId="IntenseReference">
    <w:name w:val="Intense Reference"/>
    <w:basedOn w:val="DefaultParagraphFont"/>
    <w:uiPriority w:val="32"/>
    <w:qFormat/>
    <w:rsid w:val="000E594E"/>
    <w:rPr>
      <w:b/>
      <w:sz w:val="24"/>
      <w:u w:val="single"/>
    </w:rPr>
  </w:style>
  <w:style w:type="character" w:styleId="BookTitle">
    <w:name w:val="Book Title"/>
    <w:basedOn w:val="DefaultParagraphFont"/>
    <w:uiPriority w:val="33"/>
    <w:qFormat/>
    <w:rsid w:val="000E59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E594E"/>
    <w:pPr>
      <w:outlineLvl w:val="9"/>
    </w:pPr>
  </w:style>
  <w:style w:type="table" w:styleId="TableGrid">
    <w:name w:val="Table Grid"/>
    <w:basedOn w:val="TableNormal"/>
    <w:uiPriority w:val="59"/>
    <w:rsid w:val="00BC47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7CDAD0E-F3D7-4AF8-A646-C9C4ED079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8</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Ewan Burns</dc:creator>
  <cp:lastModifiedBy>Marc Cooper</cp:lastModifiedBy>
  <cp:revision>50</cp:revision>
  <dcterms:created xsi:type="dcterms:W3CDTF">2011-11-08T22:42:00Z</dcterms:created>
  <dcterms:modified xsi:type="dcterms:W3CDTF">2011-11-14T21:34:00Z</dcterms:modified>
</cp:coreProperties>
</file>